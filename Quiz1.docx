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C2A66" w:rsidR="00954ED8" w:rsidP="008C2A66" w:rsidRDefault="00BC23D5" w14:paraId="6F096F78" w14:textId="1A4EFF82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F22CB4">
        <w:rPr>
          <w:rFonts w:ascii="Times New Roman" w:hAnsi="Times New Roman" w:cs="Times New Roman"/>
          <w:b/>
          <w:bCs/>
        </w:rPr>
        <w:t>Quiz1-Figuras</w:t>
      </w:r>
      <w:r w:rsidRPr="00523DD2">
        <w:rPr>
          <w:rFonts w:ascii="Times New Roman" w:hAnsi="Times New Roman" w:cs="Times New Roman"/>
          <w:b/>
          <w:bCs/>
        </w:rPr>
        <w:tab/>
      </w:r>
      <w:r w:rsidR="00CC28C3">
        <w:rPr>
          <w:rFonts w:ascii="Times New Roman" w:hAnsi="Times New Roman" w:cs="Times New Roman"/>
        </w:rPr>
        <w:tab/>
      </w:r>
    </w:p>
    <w:p w:rsidR="00BC23D5" w:rsidP="00BC23D5" w:rsidRDefault="00BC23D5" w14:paraId="612E64EB" w14:textId="133B5406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Contexto</w:t>
      </w:r>
    </w:p>
    <w:p w:rsidR="00061D09" w:rsidP="00CB14A0" w:rsidRDefault="00C51971" w14:paraId="66133050" w14:textId="13D5D0A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debe crear un programa que posee dos </w:t>
      </w:r>
      <w:r w:rsidRPr="651B1C43" w:rsidR="51C76268">
        <w:rPr>
          <w:rFonts w:ascii="Times New Roman" w:hAnsi="Times New Roman" w:cs="Times New Roman"/>
        </w:rPr>
        <w:t>tipos de</w:t>
      </w:r>
      <w:r w:rsidRPr="651B1C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figuras, estas</w:t>
      </w:r>
      <w:r w:rsidR="00593403">
        <w:rPr>
          <w:rFonts w:ascii="Times New Roman" w:hAnsi="Times New Roman" w:cs="Times New Roman"/>
        </w:rPr>
        <w:t xml:space="preserve"> tienen un número</w:t>
      </w:r>
      <w:r w:rsidR="006C335E">
        <w:rPr>
          <w:rFonts w:ascii="Times New Roman" w:hAnsi="Times New Roman" w:cs="Times New Roman"/>
        </w:rPr>
        <w:t xml:space="preserve"> dentro y</w:t>
      </w:r>
      <w:r>
        <w:rPr>
          <w:rFonts w:ascii="Times New Roman" w:hAnsi="Times New Roman" w:cs="Times New Roman"/>
        </w:rPr>
        <w:t xml:space="preserve"> se mueven </w:t>
      </w:r>
      <w:r w:rsidR="00A70104">
        <w:rPr>
          <w:rFonts w:ascii="Times New Roman" w:hAnsi="Times New Roman" w:cs="Times New Roman"/>
        </w:rPr>
        <w:t>de acuerdo con</w:t>
      </w:r>
      <w:r>
        <w:rPr>
          <w:rFonts w:ascii="Times New Roman" w:hAnsi="Times New Roman" w:cs="Times New Roman"/>
        </w:rPr>
        <w:t xml:space="preserve"> la información de un archivo TXT</w:t>
      </w:r>
      <w:r w:rsidR="00A70104">
        <w:rPr>
          <w:rFonts w:ascii="Times New Roman" w:hAnsi="Times New Roman" w:cs="Times New Roman"/>
        </w:rPr>
        <w:t>. Las figuras siempre se mueven por todo el lienzo</w:t>
      </w:r>
      <w:r w:rsidR="001C4016">
        <w:rPr>
          <w:rFonts w:ascii="Times New Roman" w:hAnsi="Times New Roman" w:cs="Times New Roman"/>
        </w:rPr>
        <w:t xml:space="preserve"> sin salirse</w:t>
      </w:r>
      <w:r w:rsidR="00CB14A0">
        <w:rPr>
          <w:rFonts w:ascii="Times New Roman" w:hAnsi="Times New Roman" w:cs="Times New Roman"/>
        </w:rPr>
        <w:t xml:space="preserve">. </w:t>
      </w:r>
      <w:r w:rsidRPr="00CB14A0" w:rsidR="00CB14A0">
        <w:rPr>
          <w:rFonts w:ascii="Times New Roman" w:hAnsi="Times New Roman" w:cs="Times New Roman"/>
        </w:rPr>
        <w:t>Si las figuras chocan</w:t>
      </w:r>
      <w:r w:rsidR="00CB14A0">
        <w:rPr>
          <w:rFonts w:ascii="Times New Roman" w:hAnsi="Times New Roman" w:cs="Times New Roman"/>
        </w:rPr>
        <w:t xml:space="preserve"> </w:t>
      </w:r>
      <w:r w:rsidRPr="00CB14A0" w:rsidR="00CB14A0">
        <w:rPr>
          <w:rFonts w:ascii="Times New Roman" w:hAnsi="Times New Roman" w:cs="Times New Roman"/>
        </w:rPr>
        <w:t>entre sí estas se fusionan</w:t>
      </w:r>
      <w:r w:rsidR="00287F03">
        <w:rPr>
          <w:rFonts w:ascii="Times New Roman" w:hAnsi="Times New Roman" w:cs="Times New Roman"/>
        </w:rPr>
        <w:t xml:space="preserve"> creando </w:t>
      </w:r>
      <w:r w:rsidR="002B5AE7">
        <w:rPr>
          <w:rFonts w:ascii="Times New Roman" w:hAnsi="Times New Roman" w:cs="Times New Roman"/>
        </w:rPr>
        <w:t xml:space="preserve">un triángulo de </w:t>
      </w:r>
      <w:r w:rsidR="006E3F89">
        <w:rPr>
          <w:rFonts w:ascii="Times New Roman" w:hAnsi="Times New Roman" w:cs="Times New Roman"/>
        </w:rPr>
        <w:t>tamaño aleatorio</w:t>
      </w:r>
      <w:r w:rsidR="006C335E">
        <w:rPr>
          <w:rFonts w:ascii="Times New Roman" w:hAnsi="Times New Roman" w:cs="Times New Roman"/>
        </w:rPr>
        <w:t xml:space="preserve"> y con </w:t>
      </w:r>
      <w:r w:rsidR="004753E7">
        <w:rPr>
          <w:rFonts w:ascii="Times New Roman" w:hAnsi="Times New Roman" w:cs="Times New Roman"/>
        </w:rPr>
        <w:t>la suma de las dos figuras que han chocado en el centro.</w:t>
      </w:r>
    </w:p>
    <w:p w:rsidR="00614557" w:rsidP="00EE4DE5" w:rsidRDefault="002A165D" w14:paraId="74B98DC8" w14:textId="77777777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Existirán dos situaciones cuando el usuario haga </w:t>
      </w:r>
      <w:r w:rsidR="00614557">
        <w:rPr>
          <w:rFonts w:ascii="Times New Roman" w:hAnsi="Times New Roman" w:cs="Times New Roman"/>
        </w:rPr>
        <w:t>click:</w:t>
      </w:r>
    </w:p>
    <w:p w:rsidRPr="00614557" w:rsidR="00614557" w:rsidP="00614557" w:rsidRDefault="00614557" w14:paraId="7B802459" w14:textId="1C1C6CDA">
      <w:pPr>
        <w:pStyle w:val="ListParagraph"/>
        <w:numPr>
          <w:ilvl w:val="0"/>
          <w:numId w:val="9"/>
        </w:num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614557">
        <w:rPr>
          <w:rFonts w:ascii="Times New Roman" w:hAnsi="Times New Roman" w:cs="Times New Roman"/>
        </w:rPr>
        <w:t>lick en una figura que se está moviendo, esta se deja de mover, si le</w:t>
      </w:r>
      <w:r>
        <w:rPr>
          <w:rFonts w:ascii="Times New Roman" w:hAnsi="Times New Roman" w:cs="Times New Roman"/>
        </w:rPr>
        <w:t xml:space="preserve"> </w:t>
      </w:r>
      <w:r w:rsidRPr="00614557">
        <w:rPr>
          <w:rFonts w:ascii="Times New Roman" w:hAnsi="Times New Roman" w:cs="Times New Roman"/>
        </w:rPr>
        <w:t>vuelve a presionar vuelve a moverse.</w:t>
      </w:r>
    </w:p>
    <w:p w:rsidR="00614557" w:rsidP="00614557" w:rsidRDefault="00614557" w14:paraId="7549E825" w14:textId="12636A41">
      <w:pPr>
        <w:pStyle w:val="ListParagraph"/>
        <w:numPr>
          <w:ilvl w:val="0"/>
          <w:numId w:val="9"/>
        </w:num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4FCF6163">
        <w:rPr>
          <w:rFonts w:ascii="Times New Roman" w:hAnsi="Times New Roman" w:cs="Times New Roman"/>
        </w:rPr>
        <w:t>Click derecho sobre el lienzo, se crea una figura aleatoria entre cuadrado y círculo con posición, color, tamaño,</w:t>
      </w:r>
      <w:r w:rsidRPr="4FCF6163" w:rsidR="4891D28A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posX,</w:t>
      </w:r>
      <w:r w:rsidRPr="4FCF6163" w:rsidR="25EB4488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posY,</w:t>
      </w:r>
      <w:r w:rsidRPr="4FCF6163" w:rsidR="3F7F4F23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dirección y valor de manera aleatoria.</w:t>
      </w:r>
    </w:p>
    <w:p w:rsidR="513A3833" w:rsidP="1EC7B993" w:rsidRDefault="513A3833" w14:paraId="3635BCC3" w14:textId="15D1FC83">
      <w:pPr>
        <w:tabs>
          <w:tab w:val="center" w:leader="none" w:pos="4252"/>
          <w:tab w:val="left" w:leader="none" w:pos="5320"/>
        </w:tabs>
        <w:rPr>
          <w:rFonts w:ascii="Times New Roman" w:hAnsi="Times New Roman" w:cs="Times New Roman"/>
        </w:rPr>
      </w:pPr>
      <w:r w:rsidRPr="1EC7B993" w:rsidR="513A3833">
        <w:rPr>
          <w:rFonts w:ascii="Times New Roman" w:hAnsi="Times New Roman" w:cs="Times New Roman"/>
        </w:rPr>
        <w:t>La información del tipo de figuras, número de figuras,</w:t>
      </w:r>
      <w:r w:rsidRPr="1EC7B993" w:rsidR="6DC6B08D">
        <w:rPr>
          <w:rFonts w:ascii="Times New Roman" w:hAnsi="Times New Roman" w:cs="Times New Roman"/>
        </w:rPr>
        <w:t xml:space="preserve"> </w:t>
      </w:r>
      <w:r w:rsidRPr="1EC7B993" w:rsidR="513A3833">
        <w:rPr>
          <w:rFonts w:ascii="Times New Roman" w:hAnsi="Times New Roman" w:cs="Times New Roman"/>
        </w:rPr>
        <w:t>tamaño,</w:t>
      </w:r>
      <w:r w:rsidRPr="1EC7B993" w:rsidR="5AB63D0E">
        <w:rPr>
          <w:rFonts w:ascii="Times New Roman" w:hAnsi="Times New Roman" w:cs="Times New Roman"/>
        </w:rPr>
        <w:t xml:space="preserve"> </w:t>
      </w:r>
      <w:r w:rsidRPr="1EC7B993" w:rsidR="513A3833">
        <w:rPr>
          <w:rFonts w:ascii="Times New Roman" w:hAnsi="Times New Roman" w:cs="Times New Roman"/>
        </w:rPr>
        <w:t xml:space="preserve">posición en el eje X y </w:t>
      </w:r>
      <w:r w:rsidRPr="1EC7B993" w:rsidR="4C469DD9">
        <w:rPr>
          <w:rFonts w:ascii="Times New Roman" w:hAnsi="Times New Roman" w:cs="Times New Roman"/>
        </w:rPr>
        <w:t>el Y, dirección</w:t>
      </w:r>
      <w:r w:rsidRPr="1EC7B993" w:rsidR="513A3833">
        <w:rPr>
          <w:rFonts w:ascii="Times New Roman" w:hAnsi="Times New Roman" w:cs="Times New Roman"/>
        </w:rPr>
        <w:t xml:space="preserve"> y valor de la figura deberá ser extraída d</w:t>
      </w:r>
      <w:r w:rsidRPr="1EC7B993" w:rsidR="495F5AE6">
        <w:rPr>
          <w:rFonts w:ascii="Times New Roman" w:hAnsi="Times New Roman" w:cs="Times New Roman"/>
        </w:rPr>
        <w:t>e</w:t>
      </w:r>
      <w:r w:rsidRPr="1EC7B993" w:rsidR="093A8ABB">
        <w:rPr>
          <w:rFonts w:ascii="Times New Roman" w:hAnsi="Times New Roman" w:cs="Times New Roman"/>
        </w:rPr>
        <w:t>l archivo TXT que deben crear en el siguiente formato:</w:t>
      </w:r>
    </w:p>
    <w:p w:rsidR="093A8ABB" w:rsidP="1EC7B993" w:rsidRDefault="093A8ABB" w14:paraId="79355583" w14:textId="2D3E5E81">
      <w:pPr>
        <w:tabs>
          <w:tab w:val="center" w:leader="none" w:pos="4252"/>
          <w:tab w:val="left" w:leader="none" w:pos="5320"/>
        </w:tabs>
        <w:rPr>
          <w:rFonts w:ascii="Times New Roman" w:hAnsi="Times New Roman" w:cs="Times New Roman"/>
        </w:rPr>
      </w:pPr>
      <w:r w:rsidRPr="1EC7B993" w:rsidR="093A8ABB">
        <w:rPr>
          <w:rFonts w:ascii="Times New Roman" w:hAnsi="Times New Roman" w:cs="Times New Roman"/>
        </w:rPr>
        <w:t>F</w:t>
      </w:r>
      <w:r w:rsidRPr="1EC7B993" w:rsidR="093A8ABB">
        <w:rPr>
          <w:rFonts w:ascii="Times New Roman" w:hAnsi="Times New Roman" w:cs="Times New Roman"/>
        </w:rPr>
        <w:t>igura tam posX posY dirección valor</w:t>
      </w:r>
    </w:p>
    <w:p w:rsidR="093A8ABB" w:rsidP="1EC7B993" w:rsidRDefault="093A8ABB" w14:paraId="0E1E815F" w14:textId="5AACE82C">
      <w:pPr>
        <w:tabs>
          <w:tab w:val="center" w:leader="none" w:pos="4252"/>
          <w:tab w:val="left" w:leader="none" w:pos="5320"/>
        </w:tabs>
        <w:rPr>
          <w:rFonts w:ascii="Times New Roman" w:hAnsi="Times New Roman" w:cs="Times New Roman"/>
        </w:rPr>
      </w:pPr>
      <w:r w:rsidRPr="1EC7B993" w:rsidR="093A8ABB">
        <w:rPr>
          <w:rFonts w:ascii="Times New Roman" w:hAnsi="Times New Roman" w:cs="Times New Roman"/>
        </w:rPr>
        <w:t>Cuadrado 50 400 30 -1 5</w:t>
      </w:r>
    </w:p>
    <w:p w:rsidR="093A8ABB" w:rsidP="1EC7B993" w:rsidRDefault="093A8ABB" w14:paraId="4355D9E0" w14:textId="55BC1244">
      <w:pPr>
        <w:tabs>
          <w:tab w:val="center" w:leader="none" w:pos="4252"/>
          <w:tab w:val="left" w:leader="none" w:pos="5320"/>
        </w:tabs>
        <w:rPr>
          <w:rFonts w:ascii="Times New Roman" w:hAnsi="Times New Roman" w:cs="Times New Roman"/>
        </w:rPr>
      </w:pPr>
      <w:r w:rsidRPr="1EC7B993" w:rsidR="093A8ABB">
        <w:rPr>
          <w:rFonts w:ascii="Times New Roman" w:hAnsi="Times New Roman" w:cs="Times New Roman"/>
        </w:rPr>
        <w:t>Circulo 30 300 40 1 8</w:t>
      </w:r>
    </w:p>
    <w:p w:rsidR="093A8ABB" w:rsidP="1EC7B993" w:rsidRDefault="093A8ABB" w14:paraId="4F944156" w14:textId="0E1D1002">
      <w:pPr>
        <w:tabs>
          <w:tab w:val="center" w:leader="none" w:pos="4252"/>
          <w:tab w:val="left" w:leader="none" w:pos="5320"/>
        </w:tabs>
        <w:rPr>
          <w:rFonts w:ascii="Times New Roman" w:hAnsi="Times New Roman" w:cs="Times New Roman"/>
        </w:rPr>
      </w:pPr>
      <w:r w:rsidRPr="1EC7B993" w:rsidR="093A8ABB">
        <w:rPr>
          <w:rFonts w:ascii="Times New Roman" w:hAnsi="Times New Roman" w:cs="Times New Roman"/>
        </w:rPr>
        <w:t>Cuadrado 20 350 50 1 9</w:t>
      </w:r>
    </w:p>
    <w:p w:rsidR="093A8ABB" w:rsidP="1EC7B993" w:rsidRDefault="093A8ABB" w14:paraId="059B6DB7" w14:textId="5B381A01">
      <w:pPr>
        <w:tabs>
          <w:tab w:val="center" w:leader="none" w:pos="4252"/>
          <w:tab w:val="left" w:leader="none" w:pos="5320"/>
        </w:tabs>
        <w:rPr>
          <w:rFonts w:ascii="Times New Roman" w:hAnsi="Times New Roman" w:cs="Times New Roman"/>
        </w:rPr>
      </w:pPr>
      <w:r w:rsidRPr="1EC7B993" w:rsidR="093A8ABB">
        <w:rPr>
          <w:rFonts w:ascii="Times New Roman" w:hAnsi="Times New Roman" w:cs="Times New Roman"/>
        </w:rPr>
        <w:t>Circulo 10 100 200 -1 10</w:t>
      </w:r>
    </w:p>
    <w:p w:rsidR="093A8ABB" w:rsidP="1EC7B993" w:rsidRDefault="093A8ABB" w14:paraId="36CCC76B" w14:textId="69FBBA79">
      <w:pPr>
        <w:tabs>
          <w:tab w:val="center" w:leader="none" w:pos="4252"/>
          <w:tab w:val="left" w:leader="none" w:pos="5320"/>
        </w:tabs>
        <w:rPr>
          <w:rFonts w:ascii="Times New Roman" w:hAnsi="Times New Roman" w:cs="Times New Roman"/>
        </w:rPr>
      </w:pPr>
      <w:r w:rsidRPr="1EC7B993" w:rsidR="093A8ABB">
        <w:rPr>
          <w:rFonts w:ascii="Times New Roman" w:hAnsi="Times New Roman" w:cs="Times New Roman"/>
        </w:rPr>
        <w:t>Círculo 60 250 100 1 4</w:t>
      </w:r>
    </w:p>
    <w:p w:rsidR="093A8ABB" w:rsidP="1EC7B993" w:rsidRDefault="093A8ABB" w14:paraId="690B27B7" w14:textId="443FA1EE">
      <w:pPr>
        <w:tabs>
          <w:tab w:val="center" w:leader="none" w:pos="4252"/>
          <w:tab w:val="left" w:leader="none" w:pos="5320"/>
        </w:tabs>
        <w:rPr>
          <w:rFonts w:ascii="Times New Roman" w:hAnsi="Times New Roman" w:cs="Times New Roman"/>
        </w:rPr>
      </w:pPr>
      <w:r w:rsidRPr="1EC7B993" w:rsidR="093A8ABB">
        <w:rPr>
          <w:rFonts w:ascii="Times New Roman" w:hAnsi="Times New Roman" w:cs="Times New Roman"/>
        </w:rPr>
        <w:t>Cuadrado 80 50 50 1 3</w:t>
      </w:r>
    </w:p>
    <w:p w:rsidR="093A8ABB" w:rsidP="1EC7B993" w:rsidRDefault="093A8ABB" w14:paraId="6BFF7B22" w14:textId="6139A29A">
      <w:pPr>
        <w:tabs>
          <w:tab w:val="center" w:leader="none" w:pos="4252"/>
          <w:tab w:val="left" w:leader="none" w:pos="5320"/>
        </w:tabs>
        <w:rPr>
          <w:rFonts w:ascii="Times New Roman" w:hAnsi="Times New Roman" w:cs="Times New Roman"/>
        </w:rPr>
      </w:pPr>
      <w:r w:rsidRPr="1EC7B993" w:rsidR="093A8ABB">
        <w:rPr>
          <w:rFonts w:ascii="Times New Roman" w:hAnsi="Times New Roman" w:cs="Times New Roman"/>
        </w:rPr>
        <w:t>Cuadrado 10 100 300 -1 5</w:t>
      </w:r>
    </w:p>
    <w:p w:rsidRPr="00061D09" w:rsidR="00EE4DE5" w:rsidP="00CB14A0" w:rsidRDefault="00EE4DE5" w14:paraId="1B280949" w14:textId="77777777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</w:p>
    <w:p w:rsidR="00BC23D5" w:rsidP="00BC23D5" w:rsidRDefault="00BC23D5" w14:paraId="57AAE53B" w14:textId="48CB1F54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Entidades (clases)</w:t>
      </w:r>
      <w:r w:rsidRPr="0063DF43" w:rsidR="03825F33">
        <w:rPr>
          <w:rFonts w:ascii="Times New Roman" w:hAnsi="Times New Roman" w:cs="Times New Roman"/>
          <w:b/>
          <w:bCs/>
        </w:rPr>
        <w:t xml:space="preserve"> </w:t>
      </w:r>
    </w:p>
    <w:p w:rsidRPr="005C00D4" w:rsidR="005C00D4" w:rsidP="005C00D4" w:rsidRDefault="005C00D4" w14:paraId="0B6F2B59" w14:textId="45C8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5699A59D">
        <w:rPr>
          <w:rFonts w:ascii="Times New Roman" w:hAnsi="Times New Roman" w:cs="Times New Roman"/>
        </w:rPr>
        <w:t>Program</w:t>
      </w:r>
      <w:r w:rsidRPr="5699A59D" w:rsidR="208CE471">
        <w:rPr>
          <w:rFonts w:ascii="Times New Roman" w:hAnsi="Times New Roman" w:cs="Times New Roman"/>
        </w:rPr>
        <w:t xml:space="preserve"> </w:t>
      </w:r>
    </w:p>
    <w:p w:rsidRPr="005C00D4" w:rsidR="005C00D4" w:rsidP="005C00D4" w:rsidRDefault="005C00D4" w14:paraId="42DEB76B" w14:textId="48220E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C00D4">
        <w:rPr>
          <w:rFonts w:ascii="Times New Roman" w:hAnsi="Times New Roman" w:cs="Times New Roman"/>
        </w:rPr>
        <w:t>Figur</w:t>
      </w:r>
      <w:r w:rsidR="00FD3352">
        <w:rPr>
          <w:rFonts w:ascii="Times New Roman" w:hAnsi="Times New Roman" w:cs="Times New Roman"/>
        </w:rPr>
        <w:t>e</w:t>
      </w:r>
    </w:p>
    <w:p w:rsidRPr="005C00D4" w:rsidR="005C00D4" w:rsidP="005C00D4" w:rsidRDefault="005C00D4" w14:paraId="752F65A6" w14:textId="798456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5C00D4">
        <w:rPr>
          <w:rFonts w:ascii="Times New Roman" w:hAnsi="Times New Roman" w:cs="Times New Roman"/>
        </w:rPr>
        <w:t>C</w:t>
      </w:r>
      <w:r w:rsidR="00FD3352">
        <w:rPr>
          <w:rFonts w:ascii="Times New Roman" w:hAnsi="Times New Roman" w:cs="Times New Roman"/>
        </w:rPr>
        <w:t>ircle</w:t>
      </w:r>
    </w:p>
    <w:p w:rsidRPr="005C00D4" w:rsidR="004C54FB" w:rsidP="004C54FB" w:rsidRDefault="00FD3352" w14:paraId="365B9315" w14:textId="653ED08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Square</w:t>
      </w:r>
    </w:p>
    <w:p w:rsidRPr="00FD3352" w:rsidR="4D7BB064" w:rsidP="5699A59D" w:rsidRDefault="4D7BB064" w14:paraId="08454A5E" w14:textId="79842DB1">
      <w:pPr>
        <w:pStyle w:val="ListParagraph"/>
        <w:numPr>
          <w:ilvl w:val="1"/>
          <w:numId w:val="5"/>
        </w:numPr>
        <w:rPr>
          <w:b w:val="1"/>
          <w:bCs w:val="1"/>
        </w:rPr>
      </w:pPr>
      <w:r w:rsidRPr="1EC7B993" w:rsidR="66DF7DDD">
        <w:rPr>
          <w:rFonts w:ascii="Times New Roman" w:hAnsi="Times New Roman" w:cs="Times New Roman"/>
        </w:rPr>
        <w:t>Tri</w:t>
      </w:r>
      <w:r w:rsidRPr="1EC7B993" w:rsidR="553A5E79">
        <w:rPr>
          <w:rFonts w:ascii="Times New Roman" w:hAnsi="Times New Roman" w:cs="Times New Roman"/>
        </w:rPr>
        <w:t>angle</w:t>
      </w:r>
    </w:p>
    <w:p w:rsidRPr="00FD3352" w:rsidR="00FD3352" w:rsidP="00FD3352" w:rsidRDefault="001B470B" w14:paraId="7A610155" w14:textId="5FA988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</w:t>
      </w:r>
      <w:r w:rsidR="00FD3352">
        <w:rPr>
          <w:rFonts w:ascii="Times New Roman" w:hAnsi="Times New Roman" w:cs="Times New Roman"/>
        </w:rPr>
        <w:t>ord</w:t>
      </w:r>
    </w:p>
    <w:p w:rsidRPr="00FD3352" w:rsidR="00FD3352" w:rsidP="00FD3352" w:rsidRDefault="00FD3352" w14:paraId="3CF9EBD8" w14:textId="77777777">
      <w:pPr>
        <w:pStyle w:val="ListParagraph"/>
        <w:rPr>
          <w:rFonts w:ascii="Times New Roman" w:hAnsi="Times New Roman" w:cs="Times New Roman"/>
          <w:b/>
          <w:bCs/>
        </w:rPr>
      </w:pPr>
    </w:p>
    <w:p w:rsidR="0DD9D55E" w:rsidP="35209199" w:rsidRDefault="0DD9D55E" w14:paraId="775EEED3" w14:textId="5D42A29D">
      <w:pPr>
        <w:rPr>
          <w:rFonts w:ascii="Times New Roman" w:hAnsi="Times New Roman" w:cs="Times New Roman"/>
          <w:b/>
          <w:bCs/>
        </w:rPr>
      </w:pPr>
      <w:r w:rsidRPr="35209199">
        <w:rPr>
          <w:rFonts w:ascii="Times New Roman" w:hAnsi="Times New Roman" w:cs="Times New Roman"/>
          <w:b/>
          <w:bCs/>
        </w:rPr>
        <w:t>Paso a paso</w:t>
      </w:r>
      <w:r w:rsidRPr="35209199" w:rsidR="5311A3E1">
        <w:rPr>
          <w:rFonts w:ascii="Times New Roman" w:hAnsi="Times New Roman" w:cs="Times New Roman"/>
          <w:b/>
          <w:bCs/>
        </w:rPr>
        <w:t>:</w:t>
      </w:r>
    </w:p>
    <w:p w:rsidRPr="00E476CA" w:rsidR="00E476CA" w:rsidP="00E476CA" w:rsidRDefault="1A5C5372" w14:paraId="4F74162D" w14:textId="1FA0FFF1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hAnsi="Times New Roman" w:eastAsia="Times New Roman" w:cs="Times New Roman"/>
        </w:rPr>
      </w:pPr>
      <w:r w:rsidRPr="35209199">
        <w:rPr>
          <w:rFonts w:ascii="Times New Roman" w:hAnsi="Times New Roman" w:eastAsia="Times New Roman" w:cs="Times New Roman"/>
        </w:rPr>
        <w:t xml:space="preserve">El programa debe leer/acceder el archivo </w:t>
      </w:r>
      <w:r w:rsidRPr="35209199" w:rsidR="2D2B06EA">
        <w:rPr>
          <w:rFonts w:ascii="Times New Roman" w:hAnsi="Times New Roman" w:eastAsia="Times New Roman" w:cs="Times New Roman"/>
        </w:rPr>
        <w:t>t</w:t>
      </w:r>
      <w:r w:rsidRPr="35209199">
        <w:rPr>
          <w:rFonts w:ascii="Times New Roman" w:hAnsi="Times New Roman" w:eastAsia="Times New Roman" w:cs="Times New Roman"/>
        </w:rPr>
        <w:t>xt</w:t>
      </w:r>
    </w:p>
    <w:p w:rsidR="4B2E29B0" w:rsidP="705549EC" w:rsidRDefault="4B2E29B0" w14:paraId="2383CF8B" w14:textId="2E55399E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/>
      </w:pPr>
      <w:r w:rsidRPr="1EC7B993" w:rsidR="42BA64C1">
        <w:rPr>
          <w:rFonts w:ascii="Times New Roman" w:hAnsi="Times New Roman" w:eastAsia="Times New Roman" w:cs="Times New Roman"/>
        </w:rPr>
        <w:t>El programa debe organizar el archivo txt en un arreglo</w:t>
      </w:r>
    </w:p>
    <w:p w:rsidRPr="006C2D17" w:rsidR="00AF6E54" w:rsidP="2E03BD99" w:rsidRDefault="1A5C5372" w14:paraId="36BA716E" w14:textId="5B73914A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hAnsi="Times New Roman" w:eastAsia="Times New Roman" w:cs="Times New Roman"/>
          <w:color w:val="000000" w:themeColor="text1"/>
          <w:lang w:eastAsia="es-ES"/>
        </w:rPr>
      </w:pPr>
      <w:r w:rsidRPr="5013CB72">
        <w:rPr>
          <w:rFonts w:ascii="Times New Roman" w:hAnsi="Times New Roman" w:eastAsia="Times New Roman" w:cs="Times New Roman"/>
          <w:color w:val="000000" w:themeColor="text1"/>
          <w:lang w:eastAsia="es-ES"/>
        </w:rPr>
        <w:t xml:space="preserve">Crear figuras de acuerdo </w:t>
      </w:r>
      <w:r w:rsidRPr="5013CB72" w:rsidR="00D25DAA">
        <w:rPr>
          <w:rFonts w:ascii="Times New Roman" w:hAnsi="Times New Roman" w:eastAsia="Times New Roman" w:cs="Times New Roman"/>
          <w:color w:val="000000" w:themeColor="text1"/>
          <w:lang w:eastAsia="es-ES"/>
        </w:rPr>
        <w:t>con</w:t>
      </w:r>
      <w:r w:rsidRPr="5013CB72">
        <w:rPr>
          <w:rFonts w:ascii="Times New Roman" w:hAnsi="Times New Roman" w:eastAsia="Times New Roman" w:cs="Times New Roman"/>
          <w:color w:val="000000" w:themeColor="text1"/>
          <w:lang w:eastAsia="es-ES"/>
        </w:rPr>
        <w:t xml:space="preserve"> la información </w:t>
      </w:r>
      <w:r w:rsidRPr="291C11AF" w:rsidR="664D720E">
        <w:rPr>
          <w:rFonts w:ascii="Times New Roman" w:hAnsi="Times New Roman" w:eastAsia="Times New Roman" w:cs="Times New Roman"/>
          <w:color w:val="000000" w:themeColor="text1"/>
          <w:lang w:eastAsia="es-ES"/>
        </w:rPr>
        <w:t>del arreglo de strings</w:t>
      </w:r>
    </w:p>
    <w:p w:rsidRPr="006C2D17" w:rsidR="00DA20B2" w:rsidP="2E03BD99" w:rsidRDefault="23A0887F" w14:paraId="4A158DE6" w14:textId="34B3AB2D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hAnsi="Times New Roman" w:eastAsia="Times New Roman" w:cs="Times New Roman"/>
        </w:rPr>
      </w:pPr>
      <w:r w:rsidRPr="291C11AF">
        <w:rPr>
          <w:rFonts w:ascii="Times New Roman" w:hAnsi="Times New Roman" w:eastAsia="Times New Roman" w:cs="Times New Roman"/>
        </w:rPr>
        <w:t xml:space="preserve">Las figuras deberán moverse </w:t>
      </w:r>
      <w:r w:rsidRPr="291C11AF" w:rsidR="2695D6BB">
        <w:rPr>
          <w:rFonts w:ascii="Times New Roman" w:hAnsi="Times New Roman" w:eastAsia="Times New Roman" w:cs="Times New Roman"/>
        </w:rPr>
        <w:t>de manera vertical</w:t>
      </w:r>
    </w:p>
    <w:p w:rsidRPr="006C2D17" w:rsidR="00DA20B2" w:rsidP="2E03BD99" w:rsidRDefault="307DD19E" w14:paraId="5FF20B9C" w14:textId="28473750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hAnsi="Times New Roman" w:eastAsia="Times New Roman" w:cs="Times New Roman"/>
        </w:rPr>
      </w:pPr>
      <w:r w:rsidRPr="340EEB84">
        <w:rPr>
          <w:rFonts w:ascii="Times New Roman" w:hAnsi="Times New Roman" w:eastAsia="Times New Roman" w:cs="Times New Roman"/>
        </w:rPr>
        <w:t>Las figuras deben rebotar al llegar al borde del lienzo</w:t>
      </w:r>
    </w:p>
    <w:p w:rsidRPr="006C2D17" w:rsidR="00DA20B2" w:rsidP="2E03BD99" w:rsidRDefault="307DD19E" w14:paraId="2911AD1D" w14:textId="050338FD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hAnsi="Times New Roman" w:eastAsia="Times New Roman" w:cs="Times New Roman"/>
        </w:rPr>
      </w:pPr>
      <w:r w:rsidRPr="35209199">
        <w:rPr>
          <w:rFonts w:ascii="Times New Roman" w:hAnsi="Times New Roman" w:eastAsia="Times New Roman" w:cs="Times New Roman"/>
        </w:rPr>
        <w:t>Las figuras deben fusionarse</w:t>
      </w:r>
      <w:r w:rsidRPr="35209199" w:rsidR="561B7AFE">
        <w:rPr>
          <w:rFonts w:ascii="Times New Roman" w:hAnsi="Times New Roman" w:eastAsia="Times New Roman" w:cs="Times New Roman"/>
        </w:rPr>
        <w:t xml:space="preserve"> al colisionar.</w:t>
      </w:r>
    </w:p>
    <w:p w:rsidR="2793AE46" w:rsidP="1EC7B993" w:rsidRDefault="2793AE46" w14:paraId="1FE7D9AC" w14:textId="5FAE6D04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>
          <w:rFonts w:eastAsia="游明朝" w:eastAsiaTheme="minorEastAsia"/>
        </w:rPr>
      </w:pPr>
      <w:r w:rsidRPr="1EC7B993" w:rsidR="6E8B053C">
        <w:rPr>
          <w:rFonts w:ascii="Times New Roman" w:hAnsi="Times New Roman" w:eastAsia="Times New Roman" w:cs="Times New Roman"/>
        </w:rPr>
        <w:t>El programa debe sumar los valores de las figuras que se chocan.</w:t>
      </w:r>
    </w:p>
    <w:p w:rsidRPr="006C2D17" w:rsidR="00DA20B2" w:rsidP="2E03BD99" w:rsidRDefault="307DD19E" w14:paraId="59B6F232" w14:textId="268534D2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hAnsi="Times New Roman" w:eastAsia="Times New Roman" w:cs="Times New Roman"/>
        </w:rPr>
      </w:pPr>
      <w:r w:rsidRPr="35209199">
        <w:rPr>
          <w:rFonts w:ascii="Times New Roman" w:hAnsi="Times New Roman" w:eastAsia="Times New Roman" w:cs="Times New Roman"/>
        </w:rPr>
        <w:t xml:space="preserve">El programa debe crear un triángulo </w:t>
      </w:r>
      <w:r w:rsidRPr="35209199" w:rsidR="39B1EA54">
        <w:rPr>
          <w:rFonts w:ascii="Times New Roman" w:hAnsi="Times New Roman" w:eastAsia="Times New Roman" w:cs="Times New Roman"/>
        </w:rPr>
        <w:t>con valores aleatorios</w:t>
      </w:r>
    </w:p>
    <w:p w:rsidRPr="006C2D17" w:rsidR="00DA20B2" w:rsidP="35209199" w:rsidRDefault="307DD19E" w14:paraId="29D027DD" w14:textId="6B154624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>
          <w:rFonts w:eastAsiaTheme="minorEastAsia"/>
        </w:rPr>
      </w:pPr>
      <w:r w:rsidRPr="35209199">
        <w:rPr>
          <w:rFonts w:ascii="Times New Roman" w:hAnsi="Times New Roman" w:eastAsia="Times New Roman" w:cs="Times New Roman"/>
        </w:rPr>
        <w:t>El programa debe mover el triángulo creado</w:t>
      </w:r>
    </w:p>
    <w:p w:rsidRPr="006C2D17" w:rsidR="00DA20B2" w:rsidP="2E03BD99" w:rsidRDefault="139A63DE" w14:paraId="0861346C" w14:textId="5E285151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/>
      </w:pPr>
      <w:r w:rsidR="300CF8BB">
        <w:rPr/>
        <w:t>El programa debe generar una figura aleatoria al hacer click derecho en el lienzo</w:t>
      </w:r>
    </w:p>
    <w:p w:rsidRPr="006C2D17" w:rsidR="00DA20B2" w:rsidP="2E03BD99" w:rsidRDefault="139A63DE" w14:paraId="64240C0D" w14:textId="301C3D10">
      <w:pPr>
        <w:pStyle w:val="ListParagraph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hAnsi="Times New Roman" w:eastAsia="Times New Roman" w:cs="Times New Roman"/>
        </w:rPr>
      </w:pPr>
      <w:r w:rsidRPr="4FCF6163">
        <w:rPr>
          <w:rFonts w:ascii="Times New Roman" w:hAnsi="Times New Roman" w:eastAsia="Times New Roman" w:cs="Times New Roman"/>
        </w:rPr>
        <w:t xml:space="preserve">Las figuras deben detenerse </w:t>
      </w:r>
      <w:r w:rsidRPr="4FCF6163" w:rsidR="319F375F">
        <w:rPr>
          <w:rFonts w:ascii="Times New Roman" w:hAnsi="Times New Roman" w:eastAsia="Times New Roman" w:cs="Times New Roman"/>
        </w:rPr>
        <w:t>al ser clickeadas</w:t>
      </w:r>
      <w:r w:rsidRPr="4FCF6163" w:rsidR="350F4144">
        <w:rPr>
          <w:rFonts w:ascii="Times New Roman" w:hAnsi="Times New Roman" w:eastAsia="Times New Roman" w:cs="Times New Roman"/>
        </w:rPr>
        <w:t>.</w:t>
      </w:r>
    </w:p>
    <w:p w:rsidR="418E3427" w:rsidP="35209199" w:rsidRDefault="418E3427" w14:paraId="0E687973" w14:textId="12EC2264">
      <w:pPr>
        <w:tabs>
          <w:tab w:val="center" w:pos="4252"/>
          <w:tab w:val="left" w:pos="5320"/>
        </w:tabs>
        <w:rPr>
          <w:rFonts w:ascii="Times New Roman" w:hAnsi="Times New Roman" w:eastAsia="Times New Roman" w:cs="Times New Roman"/>
          <w:b/>
          <w:bCs/>
        </w:rPr>
      </w:pPr>
      <w:r w:rsidRPr="1EC7B993" w:rsidR="1D64FC6B">
        <w:rPr>
          <w:rFonts w:ascii="Times New Roman" w:hAnsi="Times New Roman" w:eastAsia="Times New Roman" w:cs="Times New Roman"/>
          <w:b w:val="1"/>
          <w:bCs w:val="1"/>
        </w:rPr>
        <w:t>Requerimientos funcionales:</w:t>
      </w:r>
    </w:p>
    <w:p w:rsidRPr="00523DD2" w:rsidR="00A759EF" w:rsidP="00A759EF" w:rsidRDefault="00A759EF" w14:paraId="008A268A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RF1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Pr="00523DD2" w:rsidR="00A759EF" w:rsidTr="35209199" w14:paraId="2EBA6AA6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4EF52C8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RF1</w:t>
            </w:r>
          </w:p>
        </w:tc>
      </w:tr>
      <w:tr w:rsidRPr="00523DD2" w:rsidR="00A759EF" w:rsidTr="35209199" w14:paraId="767ABC32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409A304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763BFD8B" w14:textId="49252BD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  <w:t xml:space="preserve">El programa </w:t>
            </w:r>
            <w:r w:rsidRPr="35209199" w:rsidR="4D882118"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  <w:t>debe leer</w:t>
            </w:r>
            <w:r w:rsidRPr="35209199" w:rsidR="659EA8EB"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  <w:t>/acceder al archivo TXT</w:t>
            </w:r>
          </w:p>
        </w:tc>
      </w:tr>
      <w:tr w:rsidRPr="00523DD2" w:rsidR="00A759EF" w:rsidTr="35209199" w14:paraId="75A2CDCD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5D92D05C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54434FC" w14:paraId="64503F8C" w14:textId="7D8B78A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6CE3C6EF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El archivo txt</w:t>
            </w:r>
          </w:p>
        </w:tc>
      </w:tr>
      <w:tr w:rsidRPr="00523DD2" w:rsidR="00A759EF" w:rsidTr="35209199" w14:paraId="5B5AF5C9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01BE198D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74E6F53C" w14:textId="77777777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Pr="00523DD2" w:rsidR="00A759EF" w:rsidTr="35209199" w14:paraId="7A3913FB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4B93FBA8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23D9D6A5" w14:paraId="072A3B7E" w14:textId="759C9EE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7ACD6EDF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El archivo </w:t>
            </w:r>
            <w:r w:rsidRPr="5235F344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txt</w:t>
            </w:r>
            <w:r w:rsidRPr="0D621CFD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</w:t>
            </w:r>
            <w:r w:rsidRPr="7ACD6EDF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debe </w:t>
            </w:r>
            <w:r w:rsidRPr="2DA8C57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existir en el programa</w:t>
            </w:r>
          </w:p>
        </w:tc>
      </w:tr>
      <w:tr w:rsidRPr="00523DD2" w:rsidR="00A759EF" w:rsidTr="35209199" w14:paraId="79F61B81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7AC081C3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463F002A" w14:textId="1EB6611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:rsidR="00A759EF" w:rsidP="00523DD2" w:rsidRDefault="00A759EF" w14:paraId="41B60FD5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</w:p>
    <w:p w:rsidRPr="00523DD2" w:rsidR="00523DD2" w:rsidP="00523DD2" w:rsidRDefault="00523DD2" w14:paraId="13F69C00" w14:textId="3C293444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Pr="00523DD2" w:rsidR="00523DD2" w:rsidTr="35209199" w14:paraId="757361F6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523DD2" w:rsidRDefault="00523DD2" w14:paraId="76CB6F22" w14:textId="13C6D9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2</w:t>
            </w:r>
          </w:p>
        </w:tc>
      </w:tr>
      <w:tr w:rsidRPr="00523DD2" w:rsidR="00523DD2" w:rsidTr="35209199" w14:paraId="63A0752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523DD2" w:rsidRDefault="00523DD2" w14:paraId="668208E2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3DE0" w:rsidP="00CA3DE0" w:rsidRDefault="00523DD2" w14:paraId="6DB26682" w14:textId="209F5DD0">
            <w:pPr>
              <w:tabs>
                <w:tab w:val="center" w:pos="4252"/>
                <w:tab w:val="left" w:pos="5320"/>
              </w:tabs>
            </w:pPr>
            <w:r w:rsidRPr="35209199"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  <w:t xml:space="preserve">El programa </w:t>
            </w:r>
            <w:r w:rsidRPr="35209199" w:rsidR="659EA8EB">
              <w:rPr>
                <w:rFonts w:ascii="Times New Roman" w:hAnsi="Times New Roman" w:eastAsia="Times New Roman" w:cs="Times New Roman"/>
              </w:rPr>
              <w:t xml:space="preserve">organizar el archivo </w:t>
            </w:r>
            <w:r w:rsidRPr="35209199" w:rsidR="3549393E">
              <w:rPr>
                <w:rFonts w:ascii="Times New Roman" w:hAnsi="Times New Roman" w:eastAsia="Times New Roman" w:cs="Times New Roman"/>
              </w:rPr>
              <w:t>TXT</w:t>
            </w:r>
            <w:r w:rsidRPr="35209199" w:rsidR="659EA8EB">
              <w:rPr>
                <w:rFonts w:ascii="Times New Roman" w:hAnsi="Times New Roman" w:eastAsia="Times New Roman" w:cs="Times New Roman"/>
              </w:rPr>
              <w:t xml:space="preserve"> en un arreglo</w:t>
            </w:r>
          </w:p>
          <w:p w:rsidRPr="00523DD2" w:rsidR="00523DD2" w:rsidP="00523DD2" w:rsidRDefault="00523DD2" w14:paraId="259BC34F" w14:textId="7013749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</w:tr>
      <w:tr w:rsidRPr="00523DD2" w:rsidR="00523DD2" w:rsidTr="35209199" w14:paraId="38E8EF9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523DD2" w:rsidRDefault="00523DD2" w14:paraId="1DBC4A7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523DD2" w:rsidRDefault="7C22015F" w14:paraId="5B828303" w14:textId="2CAB291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39E49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El archivo txt</w:t>
            </w:r>
          </w:p>
        </w:tc>
      </w:tr>
      <w:tr w:rsidRPr="00523DD2" w:rsidR="00523DD2" w:rsidTr="35209199" w14:paraId="6C767EE1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523DD2" w:rsidRDefault="00523DD2" w14:paraId="5B3D5EF5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FF5B6D" w:rsidRDefault="71B38E3F" w14:paraId="5C70BFAF" w14:textId="6ED06D7E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39E49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Arreglo de </w:t>
            </w:r>
            <w:r w:rsidRPr="666671C2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strings</w:t>
            </w:r>
          </w:p>
        </w:tc>
      </w:tr>
      <w:tr w:rsidRPr="00523DD2" w:rsidR="00523DD2" w:rsidTr="35209199" w14:paraId="0710A275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523DD2" w:rsidRDefault="00523DD2" w14:paraId="18EE6392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523DD2" w:rsidRDefault="2E29F454" w14:paraId="0C6E85D3" w14:textId="02AAEC1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2C151476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El archivo txt debe haber sido </w:t>
            </w:r>
            <w:r w:rsidRPr="311F0438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leído</w:t>
            </w:r>
          </w:p>
        </w:tc>
      </w:tr>
      <w:tr w:rsidRPr="00523DD2" w:rsidR="00523DD2" w:rsidTr="35209199" w14:paraId="5B76616B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523DD2" w:rsidRDefault="00523DD2" w14:paraId="24351BD3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523DD2" w:rsidRDefault="3485D5FC" w14:paraId="247945C5" w14:textId="0A41AB7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5A9A35E4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:rsidR="00B81917" w:rsidP="00A759EF" w:rsidRDefault="00B81917" w14:paraId="2773942C" w14:textId="77777777">
      <w:pPr>
        <w:spacing w:after="0" w:line="240" w:lineRule="auto"/>
        <w:rPr>
          <w:ins w:author="Erika Jhaqueline Papamija Hoyos" w:date="2021-03-05T15:39:00Z" w:id="0"/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</w:p>
    <w:p w:rsidRPr="00523DD2" w:rsidR="00A759EF" w:rsidP="00A759EF" w:rsidRDefault="00A759EF" w14:paraId="55B8074C" w14:textId="2906FC1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Pr="00523DD2" w:rsidR="00A759EF" w:rsidTr="1EC7B993" w14:paraId="7271551D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0FFCDB2F" w14:textId="175663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3</w:t>
            </w:r>
          </w:p>
        </w:tc>
      </w:tr>
      <w:tr w:rsidRPr="00523DD2" w:rsidR="00A759EF" w:rsidTr="1EC7B993" w14:paraId="6B4F6BB4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00DB3ED6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7C0C4EE4" w:rsidRDefault="5EE3C487" w14:paraId="47B31627" w14:textId="5D60EC46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</w:pPr>
            <w:r w:rsidRPr="7C0C4EE4"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  <w:t xml:space="preserve">Crear figuras de acuerdo a la información </w:t>
            </w:r>
            <w:r w:rsidRPr="291C11AF" w:rsidR="5829EFE2"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  <w:t>del arreglo de strings</w:t>
            </w:r>
          </w:p>
          <w:p w:rsidRPr="00523DD2" w:rsidR="00A759EF" w:rsidP="00185EF6" w:rsidRDefault="00A759EF" w14:paraId="7606509C" w14:textId="6F02377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</w:tr>
      <w:tr w:rsidRPr="00523DD2" w:rsidR="00A759EF" w:rsidTr="1EC7B993" w14:paraId="7A566504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60E3C782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486863F" w14:paraId="1D69AE74" w14:textId="0EDCC94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5A9A35E4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Arreglo de strings</w:t>
            </w:r>
          </w:p>
        </w:tc>
      </w:tr>
      <w:tr w:rsidRPr="00523DD2" w:rsidR="00A759EF" w:rsidTr="1EC7B993" w14:paraId="3E3B3A4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5F6E323A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2189CAF1" w14:textId="302430F5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Pr="00523DD2" w:rsidR="00A759EF" w:rsidTr="1EC7B993" w14:paraId="6FE21667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013838AD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34374600" w14:paraId="64E2E7C3" w14:textId="296097E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21760F82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El arreglo debe haber sido </w:t>
            </w:r>
            <w:r w:rsidRPr="3CD313D8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creado</w:t>
            </w:r>
          </w:p>
        </w:tc>
      </w:tr>
      <w:tr w:rsidRPr="00523DD2" w:rsidR="00A759EF" w:rsidTr="1EC7B993" w14:paraId="7AA8AC0D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00A759EF" w14:paraId="4F826EAB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A759EF" w:rsidP="00185EF6" w:rsidRDefault="372DD27F" w14:paraId="59DC7CB2" w14:textId="114A55B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50C094A0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Se crean las figuras</w:t>
            </w:r>
            <w:r w:rsidRPr="2BE77F7C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en el lienzo</w:t>
            </w:r>
          </w:p>
        </w:tc>
      </w:tr>
    </w:tbl>
    <w:p w:rsidR="00523DD2" w:rsidP="00BC23D5" w:rsidRDefault="00523DD2" w14:paraId="6D229289" w14:textId="5BBE1452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Pr="00523DD2" w:rsidR="00523DD2" w:rsidP="00523DD2" w:rsidRDefault="00523DD2" w14:paraId="7A713B04" w14:textId="499FBFC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4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Pr="00523DD2" w:rsidR="00523DD2" w:rsidTr="1EC7B993" w14:paraId="3220BF5A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00523DD2" w14:paraId="64F1FA6B" w14:textId="19ED19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4</w:t>
            </w:r>
          </w:p>
        </w:tc>
      </w:tr>
      <w:tr w:rsidRPr="00523DD2" w:rsidR="00523DD2" w:rsidTr="1EC7B993" w14:paraId="2C556FF3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00523DD2" w14:paraId="2D59A96D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412C0C87" w:rsidRDefault="0F4A567A" w14:paraId="725DB372" w14:textId="34B3AB2D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4E6AE387">
              <w:rPr>
                <w:rFonts w:eastAsiaTheme="minorEastAsia"/>
              </w:rPr>
              <w:t>Las figuras deberán moverse de manera vertical</w:t>
            </w:r>
          </w:p>
          <w:p w:rsidRPr="00523DD2" w:rsidR="00523DD2" w:rsidP="00185EF6" w:rsidRDefault="00523DD2" w14:paraId="63C58A3F" w14:textId="7D10A41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 w:themeColor="text1"/>
                <w:lang w:eastAsia="es-ES"/>
              </w:rPr>
            </w:pPr>
          </w:p>
        </w:tc>
      </w:tr>
      <w:tr w:rsidRPr="00523DD2" w:rsidR="00523DD2" w:rsidTr="1EC7B993" w14:paraId="53E923F3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00523DD2" w14:paraId="64B487A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6030D7DB" w14:paraId="7CC60635" w14:textId="666BB92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D921E94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Dirección de la figura</w:t>
            </w:r>
          </w:p>
        </w:tc>
      </w:tr>
      <w:tr w:rsidRPr="00523DD2" w:rsidR="00523DD2" w:rsidTr="1EC7B993" w14:paraId="37E676F1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00523DD2" w14:paraId="3215157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002F4179" w14:paraId="6DE6520C" w14:textId="7884E44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Pr="00523DD2" w:rsidR="00523DD2" w:rsidTr="1EC7B993" w14:paraId="6A78E0B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00523DD2" w14:paraId="1F6DDAA3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61489F20" w14:paraId="546965F2" w14:textId="2A0A39E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D921E94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La figura debe haber sido creada</w:t>
            </w:r>
          </w:p>
        </w:tc>
      </w:tr>
      <w:tr w:rsidRPr="00523DD2" w:rsidR="00523DD2" w:rsidTr="1EC7B993" w14:paraId="58AE3E08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00523DD2" w14:paraId="3A5274BF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523DD2" w:rsidP="00185EF6" w:rsidRDefault="29252166" w14:paraId="0855A52C" w14:textId="0B6923A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52F433B7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La figura se </w:t>
            </w:r>
            <w:r w:rsidRPr="69DAB746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moverá</w:t>
            </w:r>
          </w:p>
        </w:tc>
      </w:tr>
    </w:tbl>
    <w:p w:rsidR="00DB3D01" w:rsidP="00BC23D5" w:rsidRDefault="00DB3D01" w14:paraId="19269F31" w14:textId="78E4688F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Pr="00523DD2" w:rsidR="00DB3D01" w:rsidP="00DB3D01" w:rsidRDefault="00DB3D01" w14:paraId="437036A3" w14:textId="7E0CC4DE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5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Pr="00523DD2" w:rsidR="00DB3D01" w:rsidTr="1EC7B993" w14:paraId="149238F9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42ECE176" w14:textId="7738F2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5</w:t>
            </w:r>
          </w:p>
        </w:tc>
      </w:tr>
      <w:tr w:rsidRPr="00523DD2" w:rsidR="00DB3D01" w:rsidTr="1EC7B993" w14:paraId="42FFBDAA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48A05869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6CBC8AE9" w:rsidRDefault="6EF0C0A9" w14:paraId="67F30829" w14:textId="28473750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6CBC8AE9">
              <w:rPr>
                <w:rFonts w:ascii="Times New Roman" w:hAnsi="Times New Roman" w:eastAsia="Times New Roman" w:cs="Times New Roman"/>
              </w:rPr>
              <w:t>Las figuras deben rebotar al llegar al borde del lienzo</w:t>
            </w:r>
          </w:p>
          <w:p w:rsidRPr="00523DD2" w:rsidR="00DB3D01" w:rsidP="00185EF6" w:rsidRDefault="00DB3D01" w14:paraId="4A6C9793" w14:textId="5A61F83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</w:pPr>
          </w:p>
        </w:tc>
      </w:tr>
      <w:tr w:rsidRPr="00523DD2" w:rsidR="00DB3D01" w:rsidTr="1EC7B993" w14:paraId="3E004CAA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681C05BC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EC35950" w14:paraId="1614FB7B" w14:textId="5837FFC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Pos</w:t>
            </w:r>
            <w:r w:rsidRPr="35209199" w:rsidR="1EAC5CC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Y</w:t>
            </w:r>
            <w:r w:rsidRPr="35209199" w:rsidR="151F3AF8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de la figura</w:t>
            </w:r>
          </w:p>
        </w:tc>
      </w:tr>
      <w:tr w:rsidRPr="00523DD2" w:rsidR="00DB3D01" w:rsidTr="1EC7B993" w14:paraId="567F0D3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2C89EB54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6F0E47" w14:paraId="4215B9A0" w14:textId="0141603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Pr="00523DD2" w:rsidR="00DB3D01" w:rsidTr="1EC7B993" w14:paraId="793C3BFB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632B9607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11BF4D6A" w14:paraId="1A278594" w14:textId="4235CE5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74F6F830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La figura debe </w:t>
            </w:r>
            <w:r w:rsidRPr="08237504" w:rsidR="1A5F17A7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estarse</w:t>
            </w:r>
            <w:r w:rsidRPr="74F6F830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</w:t>
            </w:r>
            <w:r w:rsidRPr="7692C891" w:rsidR="1A5F17A7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movi</w:t>
            </w:r>
            <w:r w:rsidRPr="7692C891" w:rsidR="7F9EA33D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e</w:t>
            </w:r>
            <w:r w:rsidRPr="7692C891" w:rsidR="1A5F17A7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ndo</w:t>
            </w:r>
          </w:p>
        </w:tc>
      </w:tr>
      <w:tr w:rsidRPr="00523DD2" w:rsidR="00DB3D01" w:rsidTr="1EC7B993" w14:paraId="3975612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16D5F563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5BFBE4" w14:paraId="29338B57" w14:textId="685A4F4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31DAA07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La figura cambiará de dirección</w:t>
            </w:r>
          </w:p>
        </w:tc>
      </w:tr>
    </w:tbl>
    <w:p w:rsidR="00DB3D01" w:rsidP="00BC23D5" w:rsidRDefault="00DB3D01" w14:paraId="6D8C3134" w14:textId="50083F14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Pr="00523DD2" w:rsidR="00DB3D01" w:rsidP="00DB3D01" w:rsidRDefault="00DB3D01" w14:paraId="3A7AAD29" w14:textId="7E8B431C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6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Pr="00523DD2" w:rsidR="00DB3D01" w:rsidTr="1EC7B993" w14:paraId="4EB79C88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0F51C322" w14:textId="12BB73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6</w:t>
            </w:r>
          </w:p>
        </w:tc>
      </w:tr>
      <w:tr w:rsidRPr="00523DD2" w:rsidR="00DB3D01" w:rsidTr="1EC7B993" w14:paraId="66AAB8C8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74FCFB8C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4DA57FD7" w:rsidRDefault="7A1DB656" w14:paraId="5B5ECB06" w14:textId="70EE5552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6B5F5883">
              <w:rPr>
                <w:rFonts w:ascii="Times New Roman" w:hAnsi="Times New Roman" w:eastAsia="Times New Roman" w:cs="Times New Roman"/>
              </w:rPr>
              <w:t>Las figuras deben fusionarse.</w:t>
            </w:r>
          </w:p>
          <w:p w:rsidRPr="00523DD2" w:rsidR="00DB3D01" w:rsidP="00185EF6" w:rsidRDefault="00DB3D01" w14:paraId="284B2A83" w14:textId="3C343EC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 w:themeColor="text1"/>
                <w:lang w:eastAsia="es-ES"/>
              </w:rPr>
            </w:pPr>
          </w:p>
        </w:tc>
      </w:tr>
      <w:tr w:rsidRPr="00523DD2" w:rsidR="00DB3D01" w:rsidTr="1EC7B993" w14:paraId="38AF722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3E7FBEA7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77830B22" w14:paraId="45C1D905" w14:textId="04657E4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2A26397D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Pos Y</w:t>
            </w:r>
            <w:r w:rsidRPr="5187BEB8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, Pos X, </w:t>
            </w:r>
            <w:r w:rsidRPr="08ADFA5A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Tam</w:t>
            </w:r>
            <w:r w:rsidRPr="1E374B83" w:rsidR="5375902D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de </w:t>
            </w:r>
            <w:r w:rsidRPr="5538DBCF" w:rsidR="5375902D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las figuras</w:t>
            </w:r>
          </w:p>
        </w:tc>
      </w:tr>
      <w:tr w:rsidRPr="00523DD2" w:rsidR="00DB3D01" w:rsidTr="1EC7B993" w14:paraId="2F885E6A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3DBC0EA0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5BF8D415" w14:paraId="7289E7A3" w14:textId="6A78AE7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1E374B8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Pr="00523DD2" w:rsidR="00DB3D01" w:rsidTr="1EC7B993" w14:paraId="233B07C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1D9AC846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17C6A93C" w14:paraId="5601EF02" w14:textId="32B435A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5538DBCF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Las figuras deben </w:t>
            </w:r>
            <w:r w:rsidRPr="63C79BD5" w:rsidR="50E864BD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chocarse</w:t>
            </w:r>
            <w:r w:rsidRPr="377F032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mientras</w:t>
            </w:r>
            <w:r w:rsidRPr="07E896AA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se </w:t>
            </w:r>
            <w:r w:rsidRPr="23459B00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mueven</w:t>
            </w:r>
          </w:p>
        </w:tc>
      </w:tr>
      <w:tr w:rsidRPr="00523DD2" w:rsidR="00DB3D01" w:rsidTr="1EC7B993" w14:paraId="0A73E9F6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2AA728C7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30E70103" w14:paraId="69D423F2" w14:textId="74F1880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7A62380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Se </w:t>
            </w:r>
            <w:r w:rsidRPr="66BC3EE1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eliminarán</w:t>
            </w:r>
            <w:r w:rsidRPr="7A62380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las </w:t>
            </w:r>
            <w:r w:rsidRPr="63C79BD5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figuras</w:t>
            </w:r>
          </w:p>
        </w:tc>
      </w:tr>
    </w:tbl>
    <w:p w:rsidR="00DB3D01" w:rsidP="35209199" w:rsidRDefault="00DB3D01" w14:paraId="432EB501" w14:textId="39FAD3D8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Pr="00523DD2" w:rsidR="003D22A4" w:rsidP="003D22A4" w:rsidRDefault="003D22A4" w14:paraId="645A2224" w14:textId="321E35AB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35209199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Pr="35209199" w:rsidR="659BAF1C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7</w:t>
      </w:r>
      <w:r w:rsidRPr="35209199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970"/>
      </w:tblGrid>
      <w:tr w:rsidR="21669A18" w:rsidTr="1EC7B993" w14:paraId="11D26DE0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21669A18" w14:paraId="28EE8AA0" w14:textId="64DD3F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Pr="35209199" w:rsidR="4FA199FC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7</w:t>
            </w:r>
          </w:p>
        </w:tc>
      </w:tr>
      <w:tr w:rsidR="21669A18" w:rsidTr="1EC7B993" w14:paraId="1CAB6410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21669A18" w14:paraId="23EC4782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35209199" w:rsidRDefault="14909E99" w14:paraId="68A16A14" w14:textId="2807D99F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EC7B993" w:rsidR="59C9A088">
              <w:rPr>
                <w:rFonts w:ascii="Times New Roman" w:hAnsi="Times New Roman" w:eastAsia="Times New Roman" w:cs="Times New Roman"/>
              </w:rPr>
              <w:t>El programa debe sumar los valores de las figuras que se chocan.</w:t>
            </w:r>
          </w:p>
          <w:p w:rsidR="21669A18" w:rsidP="35209199" w:rsidRDefault="21669A18" w14:paraId="3175E6DA" w14:textId="2807D99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</w:pPr>
          </w:p>
        </w:tc>
      </w:tr>
      <w:tr w:rsidR="21669A18" w:rsidTr="1EC7B993" w14:paraId="100F8F2D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21669A18" w14:paraId="3BA705DF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7BB7626E" w14:paraId="2F9B543F" w14:textId="1AE14DC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Valores de las figuras</w:t>
            </w:r>
          </w:p>
        </w:tc>
      </w:tr>
      <w:tr w:rsidR="21669A18" w:rsidTr="1EC7B993" w14:paraId="1942B8B1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21669A18" w14:paraId="011830F8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0D3AD229" w14:paraId="59D725B4" w14:textId="29A2E38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Valor resultante</w:t>
            </w:r>
          </w:p>
        </w:tc>
      </w:tr>
      <w:tr w:rsidR="21669A18" w:rsidTr="1EC7B993" w14:paraId="59B75437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21669A18" w14:paraId="1622A2F1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13F3414A" w14:paraId="1C872FCF" w14:textId="3923296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21669A18" w:rsidTr="1EC7B993" w14:paraId="6EE4616C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21669A18" w14:paraId="5082AA8B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1669A18" w:rsidP="21669A18" w:rsidRDefault="60779971" w14:paraId="2A657B5D" w14:textId="7600F2A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:rsidR="003D22A4" w:rsidP="00BC23D5" w:rsidRDefault="003D22A4" w14:paraId="527EC50B" w14:textId="2543EF18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="5000464F" w:rsidP="35209199" w:rsidRDefault="5000464F" w14:paraId="7C71B0D8" w14:textId="637288DA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35209199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Pr="35209199" w:rsidR="29558393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8</w:t>
      </w:r>
      <w:r w:rsidRPr="35209199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970"/>
      </w:tblGrid>
      <w:tr w:rsidR="35209199" w:rsidTr="1EC7B993" w14:paraId="7166F9D3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2D55E873" w14:textId="2B204B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Pr="35209199" w:rsidR="2F37C7E1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8</w:t>
            </w:r>
          </w:p>
        </w:tc>
      </w:tr>
      <w:tr w:rsidR="35209199" w:rsidTr="1EC7B993" w14:paraId="5D4AB8BA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112AD9DC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19A4887B" w14:textId="268534D2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35209199">
              <w:rPr>
                <w:rFonts w:ascii="Times New Roman" w:hAnsi="Times New Roman" w:eastAsia="Times New Roman" w:cs="Times New Roman"/>
              </w:rPr>
              <w:t>El programa debe crear un triángulo con valores aleatorios</w:t>
            </w:r>
          </w:p>
          <w:p w:rsidR="35209199" w:rsidP="35209199" w:rsidRDefault="35209199" w14:paraId="08833A02" w14:textId="78F28A3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</w:pPr>
          </w:p>
        </w:tc>
      </w:tr>
      <w:tr w:rsidR="35209199" w:rsidTr="1EC7B993" w14:paraId="7DD5E37C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3AD3976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073A445B" w14:textId="55CD75E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Tam, Pos X, Pos Y, Dirección, Valor resultante</w:t>
            </w:r>
          </w:p>
        </w:tc>
      </w:tr>
      <w:tr w:rsidR="35209199" w:rsidTr="1EC7B993" w14:paraId="52F16CC1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6A7018DF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6F27D0D9" w14:textId="61561B4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35209199" w:rsidTr="1EC7B993" w14:paraId="78230FC9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11D54640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0375A104" w14:textId="25B3F33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Dos figuras en movimiento debieron encontrarse</w:t>
            </w:r>
          </w:p>
        </w:tc>
      </w:tr>
      <w:tr w:rsidR="35209199" w:rsidTr="1EC7B993" w14:paraId="74375456" w14:textId="77777777"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7896D059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5209199" w:rsidP="35209199" w:rsidRDefault="35209199" w14:paraId="1E734FC1" w14:textId="593BC99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Se crea un triangulo</w:t>
            </w:r>
          </w:p>
        </w:tc>
      </w:tr>
    </w:tbl>
    <w:p w:rsidR="35209199" w:rsidP="35209199" w:rsidRDefault="35209199" w14:paraId="6C954DAD" w14:textId="779B334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Pr="00523DD2" w:rsidR="00DB3D01" w:rsidP="00DB3D01" w:rsidRDefault="00DB3D01" w14:paraId="10A765BC" w14:textId="4F1F08A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9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Pr="00523DD2" w:rsidR="00DB3D01" w:rsidTr="1EC7B993" w14:paraId="0E3F4C0E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00F691AD" w14:textId="79E5C8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9</w:t>
            </w:r>
          </w:p>
        </w:tc>
      </w:tr>
      <w:tr w:rsidRPr="00523DD2" w:rsidR="00DB3D01" w:rsidTr="1EC7B993" w14:paraId="7AE37EEB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2D555D06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35209199" w:rsidRDefault="27FECAF0" w14:paraId="78F45306" w14:textId="6B154624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eastAsiaTheme="minorEastAsia"/>
              </w:rPr>
            </w:pPr>
            <w:r w:rsidRPr="35209199">
              <w:rPr>
                <w:rFonts w:ascii="Times New Roman" w:hAnsi="Times New Roman" w:eastAsia="Times New Roman" w:cs="Times New Roman"/>
              </w:rPr>
              <w:t>El programa debe mover el triángulo creado</w:t>
            </w:r>
          </w:p>
          <w:p w:rsidRPr="00523DD2" w:rsidR="00DB3D01" w:rsidP="35209199" w:rsidRDefault="00DB3D01" w14:paraId="3EDE8D67" w14:textId="0677E2E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lang w:eastAsia="es-ES"/>
              </w:rPr>
            </w:pPr>
          </w:p>
        </w:tc>
      </w:tr>
      <w:tr w:rsidRPr="00523DD2" w:rsidR="00DB3D01" w:rsidTr="1EC7B993" w14:paraId="53279AD0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04890572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471D70BE" w14:paraId="17A2947F" w14:textId="638D2DE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Dirección aleatoria</w:t>
            </w:r>
          </w:p>
        </w:tc>
      </w:tr>
      <w:tr w:rsidRPr="00523DD2" w:rsidR="00DB3D01" w:rsidTr="1EC7B993" w14:paraId="09421B46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316AECC3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AD4AE3" w14:paraId="6E09CE74" w14:textId="4F34066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Pr="00523DD2" w:rsidR="00DB3D01" w:rsidTr="1EC7B993" w14:paraId="3FA1F089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481D0BE5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5BD4D513" w14:paraId="1D5E2443" w14:textId="7FB1B3D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El triángulo debe haberse creado</w:t>
            </w:r>
          </w:p>
        </w:tc>
      </w:tr>
      <w:tr w:rsidRPr="00523DD2" w:rsidR="00DB3D01" w:rsidTr="1EC7B993" w14:paraId="03BD0FD2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0DB3D01" w14:paraId="42959B93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DB3D01" w:rsidP="00185EF6" w:rsidRDefault="022BA039" w14:paraId="007E2E26" w14:textId="5AC1846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El </w:t>
            </w:r>
            <w:r w:rsidRPr="4FCF6163" w:rsidR="41730CFD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triángulo</w:t>
            </w:r>
            <w:r w:rsidRPr="4FCF616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se moverá</w:t>
            </w:r>
          </w:p>
        </w:tc>
      </w:tr>
    </w:tbl>
    <w:p w:rsidR="00DB3D01" w:rsidP="00BC23D5" w:rsidRDefault="00DB3D01" w14:paraId="75E29628" w14:textId="0527C387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Pr="00A759EF" w:rsidR="0049666C" w:rsidP="0049666C" w:rsidRDefault="0049666C" w14:paraId="406894AC" w14:textId="53DC1CD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00A759EF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10</w:t>
      </w:r>
      <w:r w:rsidRPr="00A759EF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Pr="00A759EF" w:rsidR="0049666C" w:rsidTr="4FCF6163" w14:paraId="68D123D9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00185EF6" w:rsidRDefault="0049666C" w14:paraId="071C6EBE" w14:textId="1E6641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10</w:t>
            </w:r>
          </w:p>
        </w:tc>
      </w:tr>
      <w:tr w:rsidRPr="00A759EF" w:rsidR="0049666C" w:rsidTr="4FCF6163" w14:paraId="70148BBF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00185EF6" w:rsidRDefault="0049666C" w14:paraId="3A5917D8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35209199" w:rsidRDefault="5F44DEF8" w14:paraId="06F49569" w14:textId="7BC9C4C6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lang w:eastAsia="es-ES"/>
              </w:rPr>
            </w:pPr>
            <w:r>
              <w:t xml:space="preserve">El programa debe generar una figura aleatoria </w:t>
            </w:r>
          </w:p>
        </w:tc>
      </w:tr>
      <w:tr w:rsidRPr="00A759EF" w:rsidR="0049666C" w:rsidTr="4FCF6163" w14:paraId="683FC965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00185EF6" w:rsidRDefault="0049666C" w14:paraId="5F421DD7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4FCF6163" w:rsidRDefault="3DBF27D8" w14:paraId="067F99E6" w14:textId="2447B43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Tam, Pos X, Pos Y, Dirección, Valor </w:t>
            </w:r>
          </w:p>
        </w:tc>
      </w:tr>
      <w:tr w:rsidRPr="00A759EF" w:rsidR="0049666C" w:rsidTr="4FCF6163" w14:paraId="704D6540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00185EF6" w:rsidRDefault="0049666C" w14:paraId="721E1469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00185EF6" w:rsidRDefault="38EE13D3" w14:paraId="0701EF7E" w14:textId="127358E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  <w:lang w:eastAsia="es-ES"/>
              </w:rPr>
              <w:t>--</w:t>
            </w:r>
          </w:p>
        </w:tc>
      </w:tr>
      <w:tr w:rsidRPr="00A759EF" w:rsidR="0049666C" w:rsidTr="4FCF6163" w14:paraId="69FB7C7B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00185EF6" w:rsidRDefault="0049666C" w14:paraId="64323618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00185EF6" w:rsidRDefault="3E87353A" w14:paraId="75521BA5" w14:textId="19A1904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Debe haberse hecho un click derecho</w:t>
            </w:r>
          </w:p>
        </w:tc>
      </w:tr>
      <w:tr w:rsidRPr="00523DD2" w:rsidR="0049666C" w:rsidTr="4FCF6163" w14:paraId="5FE6B2F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759EF" w:rsidR="0049666C" w:rsidP="00185EF6" w:rsidRDefault="0049666C" w14:paraId="6FE3581E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76BACF4B" w14:paraId="7FB86424" w14:textId="63F7577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Se creará una nueva figura aleatoria</w:t>
            </w:r>
          </w:p>
        </w:tc>
      </w:tr>
    </w:tbl>
    <w:p w:rsidR="0049666C" w:rsidP="0049666C" w:rsidRDefault="0049666C" w14:paraId="306D5BC5" w14:textId="77777777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Pr="00523DD2" w:rsidR="0049666C" w:rsidP="0049666C" w:rsidRDefault="0049666C" w14:paraId="6E664F75" w14:textId="16CC72B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>11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Pr="00523DD2" w:rsidR="0049666C" w:rsidTr="4FCF6163" w14:paraId="23C32FC3" w14:textId="77777777">
        <w:tc>
          <w:tcPr>
            <w:tcW w:w="8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0049666C" w14:paraId="660332DD" w14:textId="2C80E8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11</w:t>
            </w:r>
          </w:p>
        </w:tc>
      </w:tr>
      <w:tr w:rsidRPr="00523DD2" w:rsidR="0049666C" w:rsidTr="4FCF6163" w14:paraId="7446EB20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0049666C" w14:paraId="120C1FC3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4FCF6163" w:rsidRDefault="0BCE59F7" w14:paraId="762B4019" w14:textId="1798F3A4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hAnsi="Times New Roman" w:eastAsia="Times New Roman" w:cs="Times New Roman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</w:rPr>
              <w:t>Las figuras deben detenerse</w:t>
            </w:r>
            <w:r w:rsidRPr="4FCF6163" w:rsidR="418DDE10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Pr="00523DD2" w:rsidR="0049666C" w:rsidTr="4FCF6163" w14:paraId="4D8BAD22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0049666C" w14:paraId="5FB72821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4FCF6163" w:rsidRDefault="1BB09051" w14:paraId="108B5D6C" w14:textId="5F12C7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 xml:space="preserve"> Pos </w:t>
            </w:r>
            <w:r w:rsidRPr="4FCF6163" w:rsidR="685E269B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X, Pos Y del mouse y de la figura, click izquierdo, Tam de la figura.</w:t>
            </w:r>
          </w:p>
        </w:tc>
      </w:tr>
      <w:tr w:rsidRPr="00523DD2" w:rsidR="0049666C" w:rsidTr="4FCF6163" w14:paraId="45B9BA02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0049666C" w14:paraId="027DD456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007A2530" w14:paraId="304798B2" w14:textId="0851EC0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Pr="00523DD2" w:rsidR="0049666C" w:rsidTr="4FCF6163" w14:paraId="5883EC63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0049666C" w14:paraId="0121CB4D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2CBFEA40" w14:paraId="08810405" w14:textId="357787C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Debe haberse hecho un click izquierdo en la figura</w:t>
            </w:r>
          </w:p>
        </w:tc>
      </w:tr>
      <w:tr w:rsidRPr="00523DD2" w:rsidR="0049666C" w:rsidTr="4FCF6163" w14:paraId="43C0B422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0049666C" w14:paraId="58107CA0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hAnsi="Times New Roman" w:eastAsia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3DD2" w:rsidR="0049666C" w:rsidP="00185EF6" w:rsidRDefault="4DF1A9C9" w14:paraId="0B89E271" w14:textId="2FE6D31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  <w:t>La figura se detendrá</w:t>
            </w:r>
          </w:p>
        </w:tc>
      </w:tr>
    </w:tbl>
    <w:p w:rsidR="0049666C" w:rsidP="00BC23D5" w:rsidRDefault="0049666C" w14:paraId="6184D83D" w14:textId="053388FA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Pr="00954ED8" w:rsidR="00FA7141" w:rsidP="00BC23D5" w:rsidRDefault="00FA7141" w14:paraId="766BF63A" w14:textId="77777777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:rsidR="00BC23D5" w:rsidP="00523DD2" w:rsidRDefault="00BC23D5" w14:paraId="47C56C4F" w14:textId="77777777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no funcionales</w:t>
      </w:r>
      <w:r w:rsidR="00523DD2">
        <w:rPr>
          <w:rFonts w:ascii="Times New Roman" w:hAnsi="Times New Roman" w:cs="Times New Roman"/>
          <w:b/>
          <w:bCs/>
        </w:rPr>
        <w:tab/>
      </w:r>
    </w:p>
    <w:p w:rsidR="003E231A" w:rsidP="003E231A" w:rsidRDefault="003E231A" w14:paraId="3A0125DC" w14:textId="77777777">
      <w:pPr>
        <w:pStyle w:val="ListParagraph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código debe funcionar en el lenguaje de programación Java</w:t>
      </w:r>
    </w:p>
    <w:p w:rsidR="007D73A0" w:rsidP="7FDB8C86" w:rsidRDefault="378B9DDA" w14:paraId="2FBDC383" w14:textId="40576D22">
      <w:pPr>
        <w:pStyle w:val="ListParagraph"/>
        <w:numPr>
          <w:ilvl w:val="0"/>
          <w:numId w:val="6"/>
        </w:numPr>
        <w:tabs>
          <w:tab w:val="left" w:pos="3434"/>
        </w:tabs>
        <w:rPr>
          <w:rFonts w:ascii="Times New Roman" w:hAnsi="Times New Roman" w:cs="Times New Roman"/>
        </w:rPr>
      </w:pPr>
      <w:r w:rsidRPr="3F598BB1">
        <w:rPr>
          <w:rFonts w:ascii="Times New Roman" w:hAnsi="Times New Roman" w:cs="Times New Roman"/>
        </w:rPr>
        <w:t>El programa debe ser creado con colores RGB</w:t>
      </w:r>
    </w:p>
    <w:p w:rsidR="00D66220" w:rsidP="00D66220" w:rsidRDefault="00D66220" w14:paraId="3ABFBCA5" w14:textId="3862AB52">
      <w:pPr>
        <w:pStyle w:val="ListParagraph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implementarse los paquetes de MVC</w:t>
      </w:r>
    </w:p>
    <w:p w:rsidR="00AB6F9C" w:rsidP="00AB6F9C" w:rsidRDefault="00AB6F9C" w14:paraId="1BF14EBD" w14:textId="69EBE0D1">
      <w:pPr>
        <w:pStyle w:val="ListParagraph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hacer uso de arreglos y/o listas</w:t>
      </w:r>
    </w:p>
    <w:p w:rsidR="00AB6F9C" w:rsidP="00AB6F9C" w:rsidRDefault="00AB6F9C" w14:paraId="13665D7D" w14:textId="4CCEFF3A">
      <w:pPr>
        <w:pStyle w:val="ListParagraph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 herencia</w:t>
      </w:r>
    </w:p>
    <w:p w:rsidR="00B8485D" w:rsidP="00377301" w:rsidRDefault="00AB6F9C" w14:paraId="26A11456" w14:textId="473862E8">
      <w:pPr>
        <w:pStyle w:val="ListParagraph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 w:rsidRPr="1EC7B993" w:rsidR="40FEC3BD">
        <w:rPr>
          <w:rFonts w:ascii="Times New Roman" w:hAnsi="Times New Roman" w:cs="Times New Roman"/>
        </w:rPr>
        <w:t xml:space="preserve">Debe implementar distintos métodos utilizando el API de Strings </w:t>
      </w:r>
    </w:p>
    <w:p w:rsidR="4FCF6163" w:rsidP="4FCF6163" w:rsidRDefault="4FCF6163" w14:paraId="3A4C042B" w14:textId="033013E0">
      <w:pPr>
        <w:tabs>
          <w:tab w:val="left" w:pos="3434"/>
        </w:tabs>
        <w:spacing w:line="256" w:lineRule="auto"/>
        <w:rPr>
          <w:rFonts w:ascii="Times New Roman" w:hAnsi="Times New Roman" w:cs="Times New Roman"/>
          <w:b w:val="1"/>
          <w:bCs w:val="1"/>
        </w:rPr>
      </w:pPr>
    </w:p>
    <w:p w:rsidRPr="007D73A0" w:rsidR="00CC2DEB" w:rsidP="4FCF6163" w:rsidRDefault="003C0EFA" w14:paraId="7E978D7E" w14:textId="1DDFACB4">
      <w:pPr>
        <w:tabs>
          <w:tab w:val="left" w:pos="3434"/>
        </w:tabs>
        <w:spacing w:line="256" w:lineRule="auto"/>
        <w:rPr>
          <w:rFonts w:ascii="Times New Roman" w:hAnsi="Times New Roman" w:cs="Times New Roman"/>
          <w:b w:val="1"/>
          <w:bCs w:val="1"/>
        </w:rPr>
      </w:pPr>
      <w:r w:rsidRPr="1EC7B993" w:rsidR="674DC775">
        <w:rPr>
          <w:rFonts w:ascii="Times New Roman" w:hAnsi="Times New Roman" w:cs="Times New Roman"/>
          <w:b w:val="1"/>
          <w:bCs w:val="1"/>
        </w:rPr>
        <w:t>UML</w:t>
      </w:r>
      <w:r w:rsidRPr="1EC7B993" w:rsidR="29A0177F">
        <w:rPr>
          <w:rFonts w:ascii="Times New Roman" w:hAnsi="Times New Roman" w:cs="Times New Roman"/>
          <w:b w:val="1"/>
          <w:bCs w:val="1"/>
        </w:rPr>
        <w:t xml:space="preserve">: </w:t>
      </w:r>
    </w:p>
    <w:p w:rsidR="31D31717" w:rsidP="1EC7B993" w:rsidRDefault="31D31717" w14:paraId="1F4FC112" w14:textId="4B4C6FC3">
      <w:pPr>
        <w:pStyle w:val="Normal"/>
        <w:tabs>
          <w:tab w:val="left" w:leader="none" w:pos="3434"/>
        </w:tabs>
        <w:spacing w:line="256" w:lineRule="auto"/>
        <w:rPr>
          <w:rFonts w:ascii="Times New Roman" w:hAnsi="Times New Roman" w:cs="Times New Roman"/>
          <w:b w:val="1"/>
          <w:bCs w:val="1"/>
        </w:rPr>
      </w:pPr>
      <w:r w:rsidR="31D31717">
        <w:drawing>
          <wp:inline wp14:editId="369E88D2" wp14:anchorId="6ADA6530">
            <wp:extent cx="5467350" cy="4499174"/>
            <wp:effectExtent l="0" t="0" r="0" b="0"/>
            <wp:docPr id="180180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ca656e624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9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D73A0" w:rsidR="00CC2DEB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5EF6" w:rsidP="00BC23D5" w:rsidRDefault="00185EF6" w14:paraId="0A61430F" w14:textId="77777777">
      <w:pPr>
        <w:spacing w:after="0" w:line="240" w:lineRule="auto"/>
      </w:pPr>
      <w:r>
        <w:separator/>
      </w:r>
    </w:p>
  </w:endnote>
  <w:endnote w:type="continuationSeparator" w:id="0">
    <w:p w:rsidR="00185EF6" w:rsidP="00BC23D5" w:rsidRDefault="00185EF6" w14:paraId="1831085A" w14:textId="77777777">
      <w:pPr>
        <w:spacing w:after="0" w:line="240" w:lineRule="auto"/>
      </w:pPr>
      <w:r>
        <w:continuationSeparator/>
      </w:r>
    </w:p>
  </w:endnote>
  <w:endnote w:type="continuationNotice" w:id="1">
    <w:p w:rsidR="00185EF6" w:rsidRDefault="00185EF6" w14:paraId="01A7EFF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51B1C43" w:rsidTr="651B1C43" w14:paraId="120E9B33" w14:textId="77777777">
      <w:tc>
        <w:tcPr>
          <w:tcW w:w="2830" w:type="dxa"/>
        </w:tcPr>
        <w:p w:rsidR="651B1C43" w:rsidP="651B1C43" w:rsidRDefault="651B1C43" w14:paraId="50AFF9C1" w14:textId="4754FD0C">
          <w:pPr>
            <w:pStyle w:val="Header"/>
            <w:ind w:left="-115"/>
          </w:pPr>
        </w:p>
      </w:tc>
      <w:tc>
        <w:tcPr>
          <w:tcW w:w="2830" w:type="dxa"/>
        </w:tcPr>
        <w:p w:rsidR="651B1C43" w:rsidP="651B1C43" w:rsidRDefault="651B1C43" w14:paraId="6CF03F3B" w14:textId="03546DB4">
          <w:pPr>
            <w:pStyle w:val="Header"/>
            <w:jc w:val="center"/>
          </w:pPr>
        </w:p>
      </w:tc>
      <w:tc>
        <w:tcPr>
          <w:tcW w:w="2830" w:type="dxa"/>
        </w:tcPr>
        <w:p w:rsidR="651B1C43" w:rsidP="651B1C43" w:rsidRDefault="651B1C43" w14:paraId="41B49573" w14:textId="494569E7">
          <w:pPr>
            <w:pStyle w:val="Header"/>
            <w:ind w:right="-115"/>
            <w:jc w:val="right"/>
          </w:pPr>
        </w:p>
      </w:tc>
    </w:tr>
  </w:tbl>
  <w:p w:rsidR="001B553F" w:rsidRDefault="001B553F" w14:paraId="20BD668A" w14:textId="4CD98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5EF6" w:rsidP="00BC23D5" w:rsidRDefault="00185EF6" w14:paraId="3C6CC758" w14:textId="77777777">
      <w:pPr>
        <w:spacing w:after="0" w:line="240" w:lineRule="auto"/>
      </w:pPr>
      <w:r>
        <w:separator/>
      </w:r>
    </w:p>
  </w:footnote>
  <w:footnote w:type="continuationSeparator" w:id="0">
    <w:p w:rsidR="00185EF6" w:rsidP="00BC23D5" w:rsidRDefault="00185EF6" w14:paraId="0816F439" w14:textId="77777777">
      <w:pPr>
        <w:spacing w:after="0" w:line="240" w:lineRule="auto"/>
      </w:pPr>
      <w:r>
        <w:continuationSeparator/>
      </w:r>
    </w:p>
  </w:footnote>
  <w:footnote w:type="continuationNotice" w:id="1">
    <w:p w:rsidR="00185EF6" w:rsidRDefault="00185EF6" w14:paraId="716833E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7583" w:rsidRDefault="00B25E18" w14:paraId="786084B4" w14:textId="7878FAF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Alejandro Brand</w:t>
    </w:r>
    <w:r w:rsidR="00387583">
      <w:rPr>
        <w:rFonts w:ascii="Times New Roman" w:hAnsi="Times New Roman" w:cs="Times New Roman"/>
      </w:rPr>
      <w:t>:</w:t>
    </w:r>
    <w:r w:rsidR="0058326F">
      <w:rPr>
        <w:rFonts w:ascii="Times New Roman" w:hAnsi="Times New Roman" w:cs="Times New Roman"/>
      </w:rPr>
      <w:t xml:space="preserve"> A00351438</w:t>
    </w:r>
  </w:p>
  <w:p w:rsidR="00387583" w:rsidRDefault="00B25E18" w14:paraId="259E19F6" w14:textId="2613DE5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Gabriel Mora</w:t>
    </w:r>
    <w:r w:rsidR="004605BF">
      <w:rPr>
        <w:rFonts w:ascii="Times New Roman" w:hAnsi="Times New Roman" w:cs="Times New Roman"/>
      </w:rPr>
      <w:t xml:space="preserve">: </w:t>
    </w:r>
    <w:r w:rsidRPr="08237504" w:rsidR="08237504">
      <w:rPr>
        <w:rFonts w:ascii="Times New Roman" w:hAnsi="Times New Roman" w:cs="Times New Roman"/>
      </w:rPr>
      <w:t>A00358317</w:t>
    </w:r>
  </w:p>
  <w:p w:rsidRPr="00BC23D5" w:rsidR="00BC23D5" w:rsidRDefault="00BC23D5" w14:paraId="462B139E" w14:textId="05DA1BD9">
    <w:pPr>
      <w:pStyle w:val="Header"/>
      <w:rPr>
        <w:rFonts w:ascii="Times New Roman" w:hAnsi="Times New Roman" w:cs="Times New Roman"/>
      </w:rPr>
    </w:pPr>
    <w:r w:rsidRPr="00BC23D5">
      <w:rPr>
        <w:rFonts w:ascii="Times New Roman" w:hAnsi="Times New Roman" w:cs="Times New Roman"/>
      </w:rPr>
      <w:t>Erika Papamija</w:t>
    </w:r>
    <w:r w:rsidR="004605BF">
      <w:rPr>
        <w:rFonts w:ascii="Times New Roman" w:hAnsi="Times New Roman" w:cs="Times New Roman"/>
      </w:rPr>
      <w:t>:</w:t>
    </w:r>
    <w:r w:rsidR="0058326F">
      <w:rPr>
        <w:rFonts w:ascii="Times New Roman" w:hAnsi="Times New Roman" w:cs="Times New Roman"/>
      </w:rPr>
      <w:t xml:space="preserve"> </w:t>
    </w:r>
    <w:r w:rsidR="004605BF">
      <w:rPr>
        <w:rFonts w:ascii="Times New Roman" w:hAnsi="Times New Roman" w:cs="Times New Roman"/>
      </w:rPr>
      <w:t>A00361949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1C1"/>
    <w:multiLevelType w:val="hybridMultilevel"/>
    <w:tmpl w:val="521C68B6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D842AF"/>
    <w:multiLevelType w:val="hybridMultilevel"/>
    <w:tmpl w:val="F238E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0AE4"/>
    <w:multiLevelType w:val="hybridMultilevel"/>
    <w:tmpl w:val="DD9E7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1D0"/>
    <w:multiLevelType w:val="hybridMultilevel"/>
    <w:tmpl w:val="FB8AA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B6EDB"/>
    <w:multiLevelType w:val="hybridMultilevel"/>
    <w:tmpl w:val="1E4ED84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872B77"/>
    <w:multiLevelType w:val="hybridMultilevel"/>
    <w:tmpl w:val="38A6C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C303F"/>
    <w:multiLevelType w:val="hybridMultilevel"/>
    <w:tmpl w:val="EDC2EEAA"/>
    <w:lvl w:ilvl="0" w:tplc="706203F6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65225C02">
      <w:start w:val="1"/>
      <w:numFmt w:val="lowerLetter"/>
      <w:lvlText w:val="%2."/>
      <w:lvlJc w:val="left"/>
      <w:pPr>
        <w:ind w:left="1440" w:hanging="360"/>
      </w:pPr>
    </w:lvl>
    <w:lvl w:ilvl="2" w:tplc="2898946C">
      <w:start w:val="1"/>
      <w:numFmt w:val="lowerRoman"/>
      <w:lvlText w:val="%3."/>
      <w:lvlJc w:val="right"/>
      <w:pPr>
        <w:ind w:left="2160" w:hanging="180"/>
      </w:pPr>
    </w:lvl>
    <w:lvl w:ilvl="3" w:tplc="5A56FE18">
      <w:start w:val="1"/>
      <w:numFmt w:val="decimal"/>
      <w:lvlText w:val="%4."/>
      <w:lvlJc w:val="left"/>
      <w:pPr>
        <w:ind w:left="2880" w:hanging="360"/>
      </w:pPr>
    </w:lvl>
    <w:lvl w:ilvl="4" w:tplc="6D500A0A">
      <w:start w:val="1"/>
      <w:numFmt w:val="lowerLetter"/>
      <w:lvlText w:val="%5."/>
      <w:lvlJc w:val="left"/>
      <w:pPr>
        <w:ind w:left="3600" w:hanging="360"/>
      </w:pPr>
    </w:lvl>
    <w:lvl w:ilvl="5" w:tplc="9108848C">
      <w:start w:val="1"/>
      <w:numFmt w:val="lowerRoman"/>
      <w:lvlText w:val="%6."/>
      <w:lvlJc w:val="right"/>
      <w:pPr>
        <w:ind w:left="4320" w:hanging="180"/>
      </w:pPr>
    </w:lvl>
    <w:lvl w:ilvl="6" w:tplc="88CECA58">
      <w:start w:val="1"/>
      <w:numFmt w:val="decimal"/>
      <w:lvlText w:val="%7."/>
      <w:lvlJc w:val="left"/>
      <w:pPr>
        <w:ind w:left="5040" w:hanging="360"/>
      </w:pPr>
    </w:lvl>
    <w:lvl w:ilvl="7" w:tplc="16D06D76">
      <w:start w:val="1"/>
      <w:numFmt w:val="lowerLetter"/>
      <w:lvlText w:val="%8."/>
      <w:lvlJc w:val="left"/>
      <w:pPr>
        <w:ind w:left="5760" w:hanging="360"/>
      </w:pPr>
    </w:lvl>
    <w:lvl w:ilvl="8" w:tplc="D3EE13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57247"/>
    <w:multiLevelType w:val="hybridMultilevel"/>
    <w:tmpl w:val="EDC2EEAA"/>
    <w:lvl w:ilvl="0" w:tplc="706203F6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65225C02">
      <w:start w:val="1"/>
      <w:numFmt w:val="lowerLetter"/>
      <w:lvlText w:val="%2."/>
      <w:lvlJc w:val="left"/>
      <w:pPr>
        <w:ind w:left="1440" w:hanging="360"/>
      </w:pPr>
    </w:lvl>
    <w:lvl w:ilvl="2" w:tplc="2898946C">
      <w:start w:val="1"/>
      <w:numFmt w:val="lowerRoman"/>
      <w:lvlText w:val="%3."/>
      <w:lvlJc w:val="right"/>
      <w:pPr>
        <w:ind w:left="2160" w:hanging="180"/>
      </w:pPr>
    </w:lvl>
    <w:lvl w:ilvl="3" w:tplc="5A56FE18">
      <w:start w:val="1"/>
      <w:numFmt w:val="decimal"/>
      <w:lvlText w:val="%4."/>
      <w:lvlJc w:val="left"/>
      <w:pPr>
        <w:ind w:left="2880" w:hanging="360"/>
      </w:pPr>
    </w:lvl>
    <w:lvl w:ilvl="4" w:tplc="6D500A0A">
      <w:start w:val="1"/>
      <w:numFmt w:val="lowerLetter"/>
      <w:lvlText w:val="%5."/>
      <w:lvlJc w:val="left"/>
      <w:pPr>
        <w:ind w:left="3600" w:hanging="360"/>
      </w:pPr>
    </w:lvl>
    <w:lvl w:ilvl="5" w:tplc="9108848C">
      <w:start w:val="1"/>
      <w:numFmt w:val="lowerRoman"/>
      <w:lvlText w:val="%6."/>
      <w:lvlJc w:val="right"/>
      <w:pPr>
        <w:ind w:left="4320" w:hanging="180"/>
      </w:pPr>
    </w:lvl>
    <w:lvl w:ilvl="6" w:tplc="88CECA58">
      <w:start w:val="1"/>
      <w:numFmt w:val="decimal"/>
      <w:lvlText w:val="%7."/>
      <w:lvlJc w:val="left"/>
      <w:pPr>
        <w:ind w:left="5040" w:hanging="360"/>
      </w:pPr>
    </w:lvl>
    <w:lvl w:ilvl="7" w:tplc="16D06D76">
      <w:start w:val="1"/>
      <w:numFmt w:val="lowerLetter"/>
      <w:lvlText w:val="%8."/>
      <w:lvlJc w:val="left"/>
      <w:pPr>
        <w:ind w:left="5760" w:hanging="360"/>
      </w:pPr>
    </w:lvl>
    <w:lvl w:ilvl="8" w:tplc="D3EE13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C62F1"/>
    <w:multiLevelType w:val="hybridMultilevel"/>
    <w:tmpl w:val="FFFFFFFF"/>
    <w:lvl w:ilvl="0" w:tplc="FCE45698">
      <w:start w:val="1"/>
      <w:numFmt w:val="decimal"/>
      <w:lvlText w:val="%1."/>
      <w:lvlJc w:val="left"/>
      <w:pPr>
        <w:ind w:left="720" w:hanging="360"/>
      </w:pPr>
    </w:lvl>
    <w:lvl w:ilvl="1" w:tplc="64B4B12C">
      <w:start w:val="1"/>
      <w:numFmt w:val="lowerLetter"/>
      <w:lvlText w:val="%2."/>
      <w:lvlJc w:val="left"/>
      <w:pPr>
        <w:ind w:left="1440" w:hanging="360"/>
      </w:pPr>
    </w:lvl>
    <w:lvl w:ilvl="2" w:tplc="8D3CCEBC">
      <w:start w:val="1"/>
      <w:numFmt w:val="lowerRoman"/>
      <w:lvlText w:val="%3."/>
      <w:lvlJc w:val="right"/>
      <w:pPr>
        <w:ind w:left="2160" w:hanging="180"/>
      </w:pPr>
    </w:lvl>
    <w:lvl w:ilvl="3" w:tplc="9030FA8E">
      <w:start w:val="1"/>
      <w:numFmt w:val="decimal"/>
      <w:lvlText w:val="%4."/>
      <w:lvlJc w:val="left"/>
      <w:pPr>
        <w:ind w:left="2880" w:hanging="360"/>
      </w:pPr>
    </w:lvl>
    <w:lvl w:ilvl="4" w:tplc="A3C2B9C8">
      <w:start w:val="1"/>
      <w:numFmt w:val="lowerLetter"/>
      <w:lvlText w:val="%5."/>
      <w:lvlJc w:val="left"/>
      <w:pPr>
        <w:ind w:left="3600" w:hanging="360"/>
      </w:pPr>
    </w:lvl>
    <w:lvl w:ilvl="5" w:tplc="DFE4CFBA">
      <w:start w:val="1"/>
      <w:numFmt w:val="lowerRoman"/>
      <w:lvlText w:val="%6."/>
      <w:lvlJc w:val="right"/>
      <w:pPr>
        <w:ind w:left="4320" w:hanging="180"/>
      </w:pPr>
    </w:lvl>
    <w:lvl w:ilvl="6" w:tplc="CCDEFEC4">
      <w:start w:val="1"/>
      <w:numFmt w:val="decimal"/>
      <w:lvlText w:val="%7."/>
      <w:lvlJc w:val="left"/>
      <w:pPr>
        <w:ind w:left="5040" w:hanging="360"/>
      </w:pPr>
    </w:lvl>
    <w:lvl w:ilvl="7" w:tplc="37D67CBC">
      <w:start w:val="1"/>
      <w:numFmt w:val="lowerLetter"/>
      <w:lvlText w:val="%8."/>
      <w:lvlJc w:val="left"/>
      <w:pPr>
        <w:ind w:left="5760" w:hanging="360"/>
      </w:pPr>
    </w:lvl>
    <w:lvl w:ilvl="8" w:tplc="B150DE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B2F4C"/>
    <w:multiLevelType w:val="hybridMultilevel"/>
    <w:tmpl w:val="6AE089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5"/>
    <w:rsid w:val="00007CC2"/>
    <w:rsid w:val="00016C94"/>
    <w:rsid w:val="000211E4"/>
    <w:rsid w:val="000237F8"/>
    <w:rsid w:val="00031B99"/>
    <w:rsid w:val="00041F9B"/>
    <w:rsid w:val="000465D9"/>
    <w:rsid w:val="00061D09"/>
    <w:rsid w:val="00065CF6"/>
    <w:rsid w:val="000A0AD5"/>
    <w:rsid w:val="000B22A0"/>
    <w:rsid w:val="000B677D"/>
    <w:rsid w:val="000C0D09"/>
    <w:rsid w:val="000D04AE"/>
    <w:rsid w:val="000D0A31"/>
    <w:rsid w:val="000D3816"/>
    <w:rsid w:val="000E7BFD"/>
    <w:rsid w:val="000F7AD8"/>
    <w:rsid w:val="00107327"/>
    <w:rsid w:val="00110EE2"/>
    <w:rsid w:val="0012181F"/>
    <w:rsid w:val="001309C5"/>
    <w:rsid w:val="00135F73"/>
    <w:rsid w:val="001410A1"/>
    <w:rsid w:val="001604D9"/>
    <w:rsid w:val="00163AA9"/>
    <w:rsid w:val="0016488F"/>
    <w:rsid w:val="001739A4"/>
    <w:rsid w:val="001744A3"/>
    <w:rsid w:val="00185EF6"/>
    <w:rsid w:val="001866C0"/>
    <w:rsid w:val="001A7B2C"/>
    <w:rsid w:val="001B470B"/>
    <w:rsid w:val="001B553F"/>
    <w:rsid w:val="001C2984"/>
    <w:rsid w:val="001C4016"/>
    <w:rsid w:val="001D3793"/>
    <w:rsid w:val="001D4CEE"/>
    <w:rsid w:val="001E0659"/>
    <w:rsid w:val="001E32AC"/>
    <w:rsid w:val="001E3F41"/>
    <w:rsid w:val="001F3AC8"/>
    <w:rsid w:val="002112CE"/>
    <w:rsid w:val="00214ADB"/>
    <w:rsid w:val="00220DC2"/>
    <w:rsid w:val="00222833"/>
    <w:rsid w:val="00245800"/>
    <w:rsid w:val="00247335"/>
    <w:rsid w:val="00247F7B"/>
    <w:rsid w:val="00250C20"/>
    <w:rsid w:val="00254477"/>
    <w:rsid w:val="00286E5D"/>
    <w:rsid w:val="00287F03"/>
    <w:rsid w:val="0029126B"/>
    <w:rsid w:val="002A165D"/>
    <w:rsid w:val="002A211E"/>
    <w:rsid w:val="002B27A2"/>
    <w:rsid w:val="002B5AE7"/>
    <w:rsid w:val="002C1E68"/>
    <w:rsid w:val="002D04C3"/>
    <w:rsid w:val="002E1A75"/>
    <w:rsid w:val="002E4646"/>
    <w:rsid w:val="002E60BE"/>
    <w:rsid w:val="002F21E1"/>
    <w:rsid w:val="002F2D9A"/>
    <w:rsid w:val="002F4179"/>
    <w:rsid w:val="002F6109"/>
    <w:rsid w:val="00304661"/>
    <w:rsid w:val="003302F3"/>
    <w:rsid w:val="00342FC0"/>
    <w:rsid w:val="00365D64"/>
    <w:rsid w:val="00371C76"/>
    <w:rsid w:val="00377301"/>
    <w:rsid w:val="00387583"/>
    <w:rsid w:val="00393A3C"/>
    <w:rsid w:val="00396FC3"/>
    <w:rsid w:val="00397FC1"/>
    <w:rsid w:val="003A3B8F"/>
    <w:rsid w:val="003C0EFA"/>
    <w:rsid w:val="003C2E4C"/>
    <w:rsid w:val="003C6AAD"/>
    <w:rsid w:val="003D08D0"/>
    <w:rsid w:val="003D22A4"/>
    <w:rsid w:val="003E231A"/>
    <w:rsid w:val="003F1353"/>
    <w:rsid w:val="003F4C0B"/>
    <w:rsid w:val="003F5E8F"/>
    <w:rsid w:val="004046C4"/>
    <w:rsid w:val="00407CB2"/>
    <w:rsid w:val="00411321"/>
    <w:rsid w:val="00411AD9"/>
    <w:rsid w:val="00417B98"/>
    <w:rsid w:val="00426261"/>
    <w:rsid w:val="00426970"/>
    <w:rsid w:val="00437F68"/>
    <w:rsid w:val="00445F19"/>
    <w:rsid w:val="00450129"/>
    <w:rsid w:val="004605BF"/>
    <w:rsid w:val="00463DC4"/>
    <w:rsid w:val="004646E4"/>
    <w:rsid w:val="00472040"/>
    <w:rsid w:val="004753E7"/>
    <w:rsid w:val="004919BE"/>
    <w:rsid w:val="0049666C"/>
    <w:rsid w:val="004A09ED"/>
    <w:rsid w:val="004A5CBC"/>
    <w:rsid w:val="004B680C"/>
    <w:rsid w:val="004C30FA"/>
    <w:rsid w:val="004C3413"/>
    <w:rsid w:val="004C4898"/>
    <w:rsid w:val="004C4CC3"/>
    <w:rsid w:val="004C54FB"/>
    <w:rsid w:val="004C6CC6"/>
    <w:rsid w:val="004D0406"/>
    <w:rsid w:val="004D1C36"/>
    <w:rsid w:val="004D6B9E"/>
    <w:rsid w:val="004E6E78"/>
    <w:rsid w:val="004F0514"/>
    <w:rsid w:val="004F1184"/>
    <w:rsid w:val="004F2335"/>
    <w:rsid w:val="004F5566"/>
    <w:rsid w:val="004F6859"/>
    <w:rsid w:val="004F7B8A"/>
    <w:rsid w:val="00502A96"/>
    <w:rsid w:val="00504107"/>
    <w:rsid w:val="00513A01"/>
    <w:rsid w:val="0051769F"/>
    <w:rsid w:val="00523350"/>
    <w:rsid w:val="00523DD2"/>
    <w:rsid w:val="00541050"/>
    <w:rsid w:val="0055212B"/>
    <w:rsid w:val="00555257"/>
    <w:rsid w:val="005643C8"/>
    <w:rsid w:val="005654F4"/>
    <w:rsid w:val="005663E4"/>
    <w:rsid w:val="0057286D"/>
    <w:rsid w:val="0058326F"/>
    <w:rsid w:val="005909F4"/>
    <w:rsid w:val="00593403"/>
    <w:rsid w:val="00594242"/>
    <w:rsid w:val="00596259"/>
    <w:rsid w:val="005A0525"/>
    <w:rsid w:val="005A3D17"/>
    <w:rsid w:val="005A4409"/>
    <w:rsid w:val="005B578C"/>
    <w:rsid w:val="005BFBE4"/>
    <w:rsid w:val="005C00D4"/>
    <w:rsid w:val="005C2849"/>
    <w:rsid w:val="005C4666"/>
    <w:rsid w:val="005D3428"/>
    <w:rsid w:val="005D7FF2"/>
    <w:rsid w:val="006048A2"/>
    <w:rsid w:val="006116D7"/>
    <w:rsid w:val="00614557"/>
    <w:rsid w:val="00615713"/>
    <w:rsid w:val="00622C0F"/>
    <w:rsid w:val="006306ED"/>
    <w:rsid w:val="00630B7B"/>
    <w:rsid w:val="00633531"/>
    <w:rsid w:val="0063520D"/>
    <w:rsid w:val="0063619F"/>
    <w:rsid w:val="0063DF43"/>
    <w:rsid w:val="0065037E"/>
    <w:rsid w:val="0065353E"/>
    <w:rsid w:val="006604F4"/>
    <w:rsid w:val="0066773B"/>
    <w:rsid w:val="006705A1"/>
    <w:rsid w:val="00671D76"/>
    <w:rsid w:val="00677533"/>
    <w:rsid w:val="0067D74A"/>
    <w:rsid w:val="00682F29"/>
    <w:rsid w:val="006A0FFD"/>
    <w:rsid w:val="006A5E31"/>
    <w:rsid w:val="006A79DD"/>
    <w:rsid w:val="006C0058"/>
    <w:rsid w:val="006C2D17"/>
    <w:rsid w:val="006C335E"/>
    <w:rsid w:val="006C52AA"/>
    <w:rsid w:val="006C782D"/>
    <w:rsid w:val="006E3F89"/>
    <w:rsid w:val="006E77F6"/>
    <w:rsid w:val="006F0E47"/>
    <w:rsid w:val="00717D2A"/>
    <w:rsid w:val="00724663"/>
    <w:rsid w:val="00753E03"/>
    <w:rsid w:val="007559FB"/>
    <w:rsid w:val="00763AEF"/>
    <w:rsid w:val="007774F7"/>
    <w:rsid w:val="00786B3C"/>
    <w:rsid w:val="007A2530"/>
    <w:rsid w:val="007B234B"/>
    <w:rsid w:val="007B65C5"/>
    <w:rsid w:val="007B6BB3"/>
    <w:rsid w:val="007B7A6B"/>
    <w:rsid w:val="007C1DB0"/>
    <w:rsid w:val="007C377C"/>
    <w:rsid w:val="007C556F"/>
    <w:rsid w:val="007C61A1"/>
    <w:rsid w:val="007D242D"/>
    <w:rsid w:val="007D73A0"/>
    <w:rsid w:val="007E5CB5"/>
    <w:rsid w:val="007E7ABB"/>
    <w:rsid w:val="007F0458"/>
    <w:rsid w:val="007F2863"/>
    <w:rsid w:val="007F3367"/>
    <w:rsid w:val="007F5133"/>
    <w:rsid w:val="00812A84"/>
    <w:rsid w:val="008166AA"/>
    <w:rsid w:val="008267E4"/>
    <w:rsid w:val="00827407"/>
    <w:rsid w:val="008350CE"/>
    <w:rsid w:val="00841D8F"/>
    <w:rsid w:val="00843462"/>
    <w:rsid w:val="00860137"/>
    <w:rsid w:val="008627AF"/>
    <w:rsid w:val="008702B1"/>
    <w:rsid w:val="00871EFF"/>
    <w:rsid w:val="008843CE"/>
    <w:rsid w:val="00891BDC"/>
    <w:rsid w:val="008960C2"/>
    <w:rsid w:val="00896317"/>
    <w:rsid w:val="00897748"/>
    <w:rsid w:val="008A578E"/>
    <w:rsid w:val="008C2A66"/>
    <w:rsid w:val="008C418D"/>
    <w:rsid w:val="008C5A9D"/>
    <w:rsid w:val="008E0E85"/>
    <w:rsid w:val="008E3E52"/>
    <w:rsid w:val="008E4C9C"/>
    <w:rsid w:val="008E6C39"/>
    <w:rsid w:val="008F4137"/>
    <w:rsid w:val="008F5B31"/>
    <w:rsid w:val="008F7C4E"/>
    <w:rsid w:val="00900A29"/>
    <w:rsid w:val="00934B02"/>
    <w:rsid w:val="00954ED8"/>
    <w:rsid w:val="009707CE"/>
    <w:rsid w:val="00983148"/>
    <w:rsid w:val="00984B2C"/>
    <w:rsid w:val="00996F4B"/>
    <w:rsid w:val="009A6AC5"/>
    <w:rsid w:val="009B30E1"/>
    <w:rsid w:val="009B32E3"/>
    <w:rsid w:val="009B6471"/>
    <w:rsid w:val="009B69FE"/>
    <w:rsid w:val="009B7D11"/>
    <w:rsid w:val="009B7F11"/>
    <w:rsid w:val="009E0141"/>
    <w:rsid w:val="009E1396"/>
    <w:rsid w:val="009E3518"/>
    <w:rsid w:val="009F4C9A"/>
    <w:rsid w:val="00A10D1E"/>
    <w:rsid w:val="00A1375B"/>
    <w:rsid w:val="00A17A44"/>
    <w:rsid w:val="00A33B5E"/>
    <w:rsid w:val="00A376E0"/>
    <w:rsid w:val="00A37EEF"/>
    <w:rsid w:val="00A42609"/>
    <w:rsid w:val="00A47EF2"/>
    <w:rsid w:val="00A70104"/>
    <w:rsid w:val="00A759EF"/>
    <w:rsid w:val="00A83DBA"/>
    <w:rsid w:val="00A960C0"/>
    <w:rsid w:val="00AA18C8"/>
    <w:rsid w:val="00AA1CD5"/>
    <w:rsid w:val="00AA55A8"/>
    <w:rsid w:val="00AA665B"/>
    <w:rsid w:val="00AA6ABD"/>
    <w:rsid w:val="00AB07D9"/>
    <w:rsid w:val="00AB68BA"/>
    <w:rsid w:val="00AB6F9C"/>
    <w:rsid w:val="00AC55AC"/>
    <w:rsid w:val="00AC71CF"/>
    <w:rsid w:val="00AD23B7"/>
    <w:rsid w:val="00AD4AE3"/>
    <w:rsid w:val="00AE4977"/>
    <w:rsid w:val="00AE781A"/>
    <w:rsid w:val="00AF5AB9"/>
    <w:rsid w:val="00AF6E54"/>
    <w:rsid w:val="00B00E6E"/>
    <w:rsid w:val="00B25E18"/>
    <w:rsid w:val="00B43668"/>
    <w:rsid w:val="00B47F6B"/>
    <w:rsid w:val="00B5064E"/>
    <w:rsid w:val="00B55C02"/>
    <w:rsid w:val="00B74DA4"/>
    <w:rsid w:val="00B75FB0"/>
    <w:rsid w:val="00B77CEF"/>
    <w:rsid w:val="00B81917"/>
    <w:rsid w:val="00B8485D"/>
    <w:rsid w:val="00B85A95"/>
    <w:rsid w:val="00B86AE3"/>
    <w:rsid w:val="00BA15C8"/>
    <w:rsid w:val="00BA48E2"/>
    <w:rsid w:val="00BA76BE"/>
    <w:rsid w:val="00BC23D5"/>
    <w:rsid w:val="00BC47EE"/>
    <w:rsid w:val="00BE2E1F"/>
    <w:rsid w:val="00BE550C"/>
    <w:rsid w:val="00BF3FD5"/>
    <w:rsid w:val="00C00BD9"/>
    <w:rsid w:val="00C06CF3"/>
    <w:rsid w:val="00C15F8F"/>
    <w:rsid w:val="00C439C9"/>
    <w:rsid w:val="00C44ECC"/>
    <w:rsid w:val="00C4667C"/>
    <w:rsid w:val="00C46864"/>
    <w:rsid w:val="00C51971"/>
    <w:rsid w:val="00C6491B"/>
    <w:rsid w:val="00C65D3E"/>
    <w:rsid w:val="00C73712"/>
    <w:rsid w:val="00C76199"/>
    <w:rsid w:val="00C91030"/>
    <w:rsid w:val="00C96155"/>
    <w:rsid w:val="00CA3BEB"/>
    <w:rsid w:val="00CA3DE0"/>
    <w:rsid w:val="00CA5338"/>
    <w:rsid w:val="00CB14A0"/>
    <w:rsid w:val="00CB2AEA"/>
    <w:rsid w:val="00CB73AC"/>
    <w:rsid w:val="00CC28C3"/>
    <w:rsid w:val="00CC2DEB"/>
    <w:rsid w:val="00CD349B"/>
    <w:rsid w:val="00CE46E3"/>
    <w:rsid w:val="00CE5163"/>
    <w:rsid w:val="00CF7289"/>
    <w:rsid w:val="00D10A82"/>
    <w:rsid w:val="00D25DAA"/>
    <w:rsid w:val="00D50087"/>
    <w:rsid w:val="00D602C9"/>
    <w:rsid w:val="00D60F4C"/>
    <w:rsid w:val="00D66220"/>
    <w:rsid w:val="00D85EE8"/>
    <w:rsid w:val="00D879A6"/>
    <w:rsid w:val="00D92EFB"/>
    <w:rsid w:val="00DA044F"/>
    <w:rsid w:val="00DA20B2"/>
    <w:rsid w:val="00DB1E62"/>
    <w:rsid w:val="00DB3D01"/>
    <w:rsid w:val="00DB7565"/>
    <w:rsid w:val="00DD706B"/>
    <w:rsid w:val="00DE5057"/>
    <w:rsid w:val="00DE5FFA"/>
    <w:rsid w:val="00DE7568"/>
    <w:rsid w:val="00DF7A9A"/>
    <w:rsid w:val="00E01675"/>
    <w:rsid w:val="00E01680"/>
    <w:rsid w:val="00E06E37"/>
    <w:rsid w:val="00E12E66"/>
    <w:rsid w:val="00E13DD6"/>
    <w:rsid w:val="00E175EC"/>
    <w:rsid w:val="00E34AD8"/>
    <w:rsid w:val="00E476CA"/>
    <w:rsid w:val="00E53A1D"/>
    <w:rsid w:val="00E56366"/>
    <w:rsid w:val="00E56F7C"/>
    <w:rsid w:val="00E636F0"/>
    <w:rsid w:val="00E65337"/>
    <w:rsid w:val="00E66277"/>
    <w:rsid w:val="00E73569"/>
    <w:rsid w:val="00E81157"/>
    <w:rsid w:val="00E9255E"/>
    <w:rsid w:val="00EA61E1"/>
    <w:rsid w:val="00EB2646"/>
    <w:rsid w:val="00EB776E"/>
    <w:rsid w:val="00ED5239"/>
    <w:rsid w:val="00EE1E81"/>
    <w:rsid w:val="00EE4DE5"/>
    <w:rsid w:val="00EF49C4"/>
    <w:rsid w:val="00EF6414"/>
    <w:rsid w:val="00F06DC7"/>
    <w:rsid w:val="00F071C7"/>
    <w:rsid w:val="00F103AB"/>
    <w:rsid w:val="00F103B8"/>
    <w:rsid w:val="00F1430E"/>
    <w:rsid w:val="00F15F37"/>
    <w:rsid w:val="00F1707D"/>
    <w:rsid w:val="00F22902"/>
    <w:rsid w:val="00F22CB4"/>
    <w:rsid w:val="00F41F8F"/>
    <w:rsid w:val="00F517C1"/>
    <w:rsid w:val="00F52D34"/>
    <w:rsid w:val="00F6160B"/>
    <w:rsid w:val="00F655F3"/>
    <w:rsid w:val="00F754BB"/>
    <w:rsid w:val="00F87447"/>
    <w:rsid w:val="00FA6EAD"/>
    <w:rsid w:val="00FA7141"/>
    <w:rsid w:val="00FB2252"/>
    <w:rsid w:val="00FB2493"/>
    <w:rsid w:val="00FB3D82"/>
    <w:rsid w:val="00FC1245"/>
    <w:rsid w:val="00FC2A32"/>
    <w:rsid w:val="00FC3FE2"/>
    <w:rsid w:val="00FD3352"/>
    <w:rsid w:val="00FE3929"/>
    <w:rsid w:val="00FE5092"/>
    <w:rsid w:val="00FF2780"/>
    <w:rsid w:val="00FF5B6D"/>
    <w:rsid w:val="022BA039"/>
    <w:rsid w:val="02EDB7AB"/>
    <w:rsid w:val="03825F33"/>
    <w:rsid w:val="04081E31"/>
    <w:rsid w:val="0486863F"/>
    <w:rsid w:val="054434FC"/>
    <w:rsid w:val="05650E7A"/>
    <w:rsid w:val="062EA5BE"/>
    <w:rsid w:val="0658176B"/>
    <w:rsid w:val="0687A4A3"/>
    <w:rsid w:val="06E75786"/>
    <w:rsid w:val="0792C98B"/>
    <w:rsid w:val="07E896AA"/>
    <w:rsid w:val="07F6DD24"/>
    <w:rsid w:val="08237504"/>
    <w:rsid w:val="0873E54E"/>
    <w:rsid w:val="08A3E2C0"/>
    <w:rsid w:val="08ADFA5A"/>
    <w:rsid w:val="093A8ABB"/>
    <w:rsid w:val="0A13E394"/>
    <w:rsid w:val="0A2786E3"/>
    <w:rsid w:val="0A893204"/>
    <w:rsid w:val="0B414C54"/>
    <w:rsid w:val="0B734204"/>
    <w:rsid w:val="0BCE59F7"/>
    <w:rsid w:val="0C00F920"/>
    <w:rsid w:val="0C6994AD"/>
    <w:rsid w:val="0C91A499"/>
    <w:rsid w:val="0CC758EF"/>
    <w:rsid w:val="0CE17D6B"/>
    <w:rsid w:val="0D3AD229"/>
    <w:rsid w:val="0D621CFD"/>
    <w:rsid w:val="0DD9D55E"/>
    <w:rsid w:val="0DEE67C0"/>
    <w:rsid w:val="0DEEE548"/>
    <w:rsid w:val="0E03072E"/>
    <w:rsid w:val="0E74C954"/>
    <w:rsid w:val="0EB52036"/>
    <w:rsid w:val="0EB82C26"/>
    <w:rsid w:val="0EC35950"/>
    <w:rsid w:val="0EEDF0A3"/>
    <w:rsid w:val="0EEF5CFA"/>
    <w:rsid w:val="0F4A567A"/>
    <w:rsid w:val="10532E4E"/>
    <w:rsid w:val="1096C867"/>
    <w:rsid w:val="110C5369"/>
    <w:rsid w:val="1182A95B"/>
    <w:rsid w:val="11A25BF2"/>
    <w:rsid w:val="11BF4D6A"/>
    <w:rsid w:val="123298C8"/>
    <w:rsid w:val="123F0E42"/>
    <w:rsid w:val="128E8D05"/>
    <w:rsid w:val="13652B8C"/>
    <w:rsid w:val="139A63DE"/>
    <w:rsid w:val="13BFE5A0"/>
    <w:rsid w:val="13CB0492"/>
    <w:rsid w:val="13F3414A"/>
    <w:rsid w:val="1403EBA9"/>
    <w:rsid w:val="142C402C"/>
    <w:rsid w:val="142E80B3"/>
    <w:rsid w:val="14463047"/>
    <w:rsid w:val="14909E99"/>
    <w:rsid w:val="14B90609"/>
    <w:rsid w:val="151F3AF8"/>
    <w:rsid w:val="15B482B6"/>
    <w:rsid w:val="15EA0536"/>
    <w:rsid w:val="1677EE28"/>
    <w:rsid w:val="17678DCE"/>
    <w:rsid w:val="179B6919"/>
    <w:rsid w:val="17C6A93C"/>
    <w:rsid w:val="18D78EA2"/>
    <w:rsid w:val="1A5C5372"/>
    <w:rsid w:val="1A5F17A7"/>
    <w:rsid w:val="1B2D799A"/>
    <w:rsid w:val="1B7C58DC"/>
    <w:rsid w:val="1BB09051"/>
    <w:rsid w:val="1D64FC6B"/>
    <w:rsid w:val="1D815C42"/>
    <w:rsid w:val="1DD43310"/>
    <w:rsid w:val="1E1A8CB9"/>
    <w:rsid w:val="1E374B83"/>
    <w:rsid w:val="1E6DC927"/>
    <w:rsid w:val="1EAA44C2"/>
    <w:rsid w:val="1EAC5CC9"/>
    <w:rsid w:val="1EC7B993"/>
    <w:rsid w:val="1FC212E3"/>
    <w:rsid w:val="20437CBE"/>
    <w:rsid w:val="208CE471"/>
    <w:rsid w:val="20B3DD98"/>
    <w:rsid w:val="21669A18"/>
    <w:rsid w:val="21760F82"/>
    <w:rsid w:val="227A59AB"/>
    <w:rsid w:val="230B541E"/>
    <w:rsid w:val="231511A9"/>
    <w:rsid w:val="23459B00"/>
    <w:rsid w:val="23A0887F"/>
    <w:rsid w:val="23D9D6A5"/>
    <w:rsid w:val="23EB7E5A"/>
    <w:rsid w:val="24AF43DB"/>
    <w:rsid w:val="2517EA00"/>
    <w:rsid w:val="253D5F9E"/>
    <w:rsid w:val="25411E44"/>
    <w:rsid w:val="256F554E"/>
    <w:rsid w:val="25BFCC3D"/>
    <w:rsid w:val="25EB4488"/>
    <w:rsid w:val="25F16F93"/>
    <w:rsid w:val="265F80D9"/>
    <w:rsid w:val="2667D306"/>
    <w:rsid w:val="2695D6BB"/>
    <w:rsid w:val="26981D98"/>
    <w:rsid w:val="2793AE46"/>
    <w:rsid w:val="27FECAF0"/>
    <w:rsid w:val="291C11AF"/>
    <w:rsid w:val="29252166"/>
    <w:rsid w:val="292EE01D"/>
    <w:rsid w:val="29558393"/>
    <w:rsid w:val="29A0177F"/>
    <w:rsid w:val="2A26397D"/>
    <w:rsid w:val="2A314E31"/>
    <w:rsid w:val="2A794415"/>
    <w:rsid w:val="2ABBA090"/>
    <w:rsid w:val="2AC91CE7"/>
    <w:rsid w:val="2ADA25E8"/>
    <w:rsid w:val="2B2E7DF3"/>
    <w:rsid w:val="2B3BDBA1"/>
    <w:rsid w:val="2BC92D1B"/>
    <w:rsid w:val="2BD473A5"/>
    <w:rsid w:val="2BE77F7C"/>
    <w:rsid w:val="2C151476"/>
    <w:rsid w:val="2CBFEA40"/>
    <w:rsid w:val="2CE4F562"/>
    <w:rsid w:val="2D2B06EA"/>
    <w:rsid w:val="2DA8C57B"/>
    <w:rsid w:val="2E03BD99"/>
    <w:rsid w:val="2E29F454"/>
    <w:rsid w:val="2E8F3F0E"/>
    <w:rsid w:val="2EDB2669"/>
    <w:rsid w:val="2F264D4C"/>
    <w:rsid w:val="2F37C7E1"/>
    <w:rsid w:val="2F9B7E0A"/>
    <w:rsid w:val="300CF8BB"/>
    <w:rsid w:val="307DD19E"/>
    <w:rsid w:val="30C1E206"/>
    <w:rsid w:val="30E70103"/>
    <w:rsid w:val="311F0438"/>
    <w:rsid w:val="3147098C"/>
    <w:rsid w:val="319F375F"/>
    <w:rsid w:val="31AB1D25"/>
    <w:rsid w:val="31B6D2EE"/>
    <w:rsid w:val="31D31717"/>
    <w:rsid w:val="3320AD9F"/>
    <w:rsid w:val="333F9778"/>
    <w:rsid w:val="3363AC50"/>
    <w:rsid w:val="33AB32F5"/>
    <w:rsid w:val="3406CC28"/>
    <w:rsid w:val="340EEB84"/>
    <w:rsid w:val="34374600"/>
    <w:rsid w:val="3485D5FC"/>
    <w:rsid w:val="350F4144"/>
    <w:rsid w:val="35209199"/>
    <w:rsid w:val="3549393E"/>
    <w:rsid w:val="35F6A340"/>
    <w:rsid w:val="36312C1C"/>
    <w:rsid w:val="36C913E2"/>
    <w:rsid w:val="36CC13D2"/>
    <w:rsid w:val="36DD4EA9"/>
    <w:rsid w:val="370724FD"/>
    <w:rsid w:val="372AC99B"/>
    <w:rsid w:val="372DD27F"/>
    <w:rsid w:val="377F0323"/>
    <w:rsid w:val="378B9DDA"/>
    <w:rsid w:val="37DD5EDD"/>
    <w:rsid w:val="3810ABB6"/>
    <w:rsid w:val="38A419B6"/>
    <w:rsid w:val="38AA3FD9"/>
    <w:rsid w:val="38C699FC"/>
    <w:rsid w:val="38DFCCF1"/>
    <w:rsid w:val="38EE13D3"/>
    <w:rsid w:val="392BB44C"/>
    <w:rsid w:val="39B1EA54"/>
    <w:rsid w:val="3A6AA85C"/>
    <w:rsid w:val="3B009302"/>
    <w:rsid w:val="3B0ED97C"/>
    <w:rsid w:val="3B926456"/>
    <w:rsid w:val="3B9CEAA7"/>
    <w:rsid w:val="3BC5F6B2"/>
    <w:rsid w:val="3C8184AD"/>
    <w:rsid w:val="3CD313D8"/>
    <w:rsid w:val="3D921E94"/>
    <w:rsid w:val="3DBF27D8"/>
    <w:rsid w:val="3DD089BE"/>
    <w:rsid w:val="3E675C55"/>
    <w:rsid w:val="3E87353A"/>
    <w:rsid w:val="3F0DA456"/>
    <w:rsid w:val="3F598BB1"/>
    <w:rsid w:val="3F7F4F23"/>
    <w:rsid w:val="3FD40425"/>
    <w:rsid w:val="3FFB402B"/>
    <w:rsid w:val="400E1931"/>
    <w:rsid w:val="4049846B"/>
    <w:rsid w:val="4049CDD2"/>
    <w:rsid w:val="40708DA0"/>
    <w:rsid w:val="40A8917D"/>
    <w:rsid w:val="40AB3A24"/>
    <w:rsid w:val="40FEC3BD"/>
    <w:rsid w:val="412C0C87"/>
    <w:rsid w:val="41417543"/>
    <w:rsid w:val="41578967"/>
    <w:rsid w:val="416FD486"/>
    <w:rsid w:val="41730CFD"/>
    <w:rsid w:val="418DDE10"/>
    <w:rsid w:val="418E3427"/>
    <w:rsid w:val="41974262"/>
    <w:rsid w:val="41CBFA99"/>
    <w:rsid w:val="41E5EC44"/>
    <w:rsid w:val="4207A33C"/>
    <w:rsid w:val="423586A7"/>
    <w:rsid w:val="42BA64C1"/>
    <w:rsid w:val="42E14678"/>
    <w:rsid w:val="431DAA07"/>
    <w:rsid w:val="4397265C"/>
    <w:rsid w:val="439E4999"/>
    <w:rsid w:val="44B3C289"/>
    <w:rsid w:val="450B962E"/>
    <w:rsid w:val="453B67C7"/>
    <w:rsid w:val="45E2D290"/>
    <w:rsid w:val="471D70BE"/>
    <w:rsid w:val="4780877F"/>
    <w:rsid w:val="478BD8A1"/>
    <w:rsid w:val="47CAA872"/>
    <w:rsid w:val="48331CC1"/>
    <w:rsid w:val="4891D28A"/>
    <w:rsid w:val="4912721C"/>
    <w:rsid w:val="495F5AE6"/>
    <w:rsid w:val="49C13388"/>
    <w:rsid w:val="4A277CC8"/>
    <w:rsid w:val="4A5B060F"/>
    <w:rsid w:val="4A6E3477"/>
    <w:rsid w:val="4ADE3557"/>
    <w:rsid w:val="4B2E29B0"/>
    <w:rsid w:val="4C469DD9"/>
    <w:rsid w:val="4C61F1E8"/>
    <w:rsid w:val="4CA8C985"/>
    <w:rsid w:val="4CD26D25"/>
    <w:rsid w:val="4D5666B6"/>
    <w:rsid w:val="4D7BB064"/>
    <w:rsid w:val="4D882118"/>
    <w:rsid w:val="4DA57FD7"/>
    <w:rsid w:val="4DB39380"/>
    <w:rsid w:val="4DF1A9C9"/>
    <w:rsid w:val="4E22562B"/>
    <w:rsid w:val="4E6AE387"/>
    <w:rsid w:val="4E6E3D86"/>
    <w:rsid w:val="4EB4D2A4"/>
    <w:rsid w:val="4F8986BB"/>
    <w:rsid w:val="4FA199FC"/>
    <w:rsid w:val="4FA7FE1F"/>
    <w:rsid w:val="4FB79AC7"/>
    <w:rsid w:val="4FCF6163"/>
    <w:rsid w:val="4FEBBB86"/>
    <w:rsid w:val="5000464F"/>
    <w:rsid w:val="5013CB72"/>
    <w:rsid w:val="50C094A0"/>
    <w:rsid w:val="50C4C285"/>
    <w:rsid w:val="50E864BD"/>
    <w:rsid w:val="513A3833"/>
    <w:rsid w:val="5187BEB8"/>
    <w:rsid w:val="51A34E92"/>
    <w:rsid w:val="51C76268"/>
    <w:rsid w:val="5235F344"/>
    <w:rsid w:val="523A2129"/>
    <w:rsid w:val="5282D6BE"/>
    <w:rsid w:val="52F433B7"/>
    <w:rsid w:val="5311A3E1"/>
    <w:rsid w:val="53125347"/>
    <w:rsid w:val="5375902D"/>
    <w:rsid w:val="5418B2D2"/>
    <w:rsid w:val="54E40ACF"/>
    <w:rsid w:val="552FF22A"/>
    <w:rsid w:val="5538DBCF"/>
    <w:rsid w:val="553A5E79"/>
    <w:rsid w:val="561B7AFE"/>
    <w:rsid w:val="56946D83"/>
    <w:rsid w:val="5699A59D"/>
    <w:rsid w:val="56F9EEFD"/>
    <w:rsid w:val="57775CC9"/>
    <w:rsid w:val="5829EFE2"/>
    <w:rsid w:val="587BCDB3"/>
    <w:rsid w:val="58DFE14C"/>
    <w:rsid w:val="5917BFB6"/>
    <w:rsid w:val="592BC8A7"/>
    <w:rsid w:val="592E8A33"/>
    <w:rsid w:val="59576468"/>
    <w:rsid w:val="59882EFA"/>
    <w:rsid w:val="5992A864"/>
    <w:rsid w:val="59C9A088"/>
    <w:rsid w:val="5A9A35E4"/>
    <w:rsid w:val="5AB63D0E"/>
    <w:rsid w:val="5AC43E2C"/>
    <w:rsid w:val="5B668AFB"/>
    <w:rsid w:val="5BD4D513"/>
    <w:rsid w:val="5BF8D415"/>
    <w:rsid w:val="5BFA61B5"/>
    <w:rsid w:val="5C2C217C"/>
    <w:rsid w:val="5D78D7C1"/>
    <w:rsid w:val="5E43339F"/>
    <w:rsid w:val="5EE3C487"/>
    <w:rsid w:val="5F44B756"/>
    <w:rsid w:val="5F44DEF8"/>
    <w:rsid w:val="5FB52DAC"/>
    <w:rsid w:val="5FD1BAA0"/>
    <w:rsid w:val="6030D7DB"/>
    <w:rsid w:val="603FB302"/>
    <w:rsid w:val="60779971"/>
    <w:rsid w:val="61340B8D"/>
    <w:rsid w:val="61489F20"/>
    <w:rsid w:val="616A95A9"/>
    <w:rsid w:val="61A83785"/>
    <w:rsid w:val="61F76895"/>
    <w:rsid w:val="62B6E842"/>
    <w:rsid w:val="62DD8BD5"/>
    <w:rsid w:val="62F64F8B"/>
    <w:rsid w:val="63C79BD5"/>
    <w:rsid w:val="63D4B35F"/>
    <w:rsid w:val="63F9B9BE"/>
    <w:rsid w:val="63FEE3C2"/>
    <w:rsid w:val="642D74DB"/>
    <w:rsid w:val="647AC88F"/>
    <w:rsid w:val="64AABB69"/>
    <w:rsid w:val="651AB6A1"/>
    <w:rsid w:val="651B1C43"/>
    <w:rsid w:val="659BAF1C"/>
    <w:rsid w:val="659EA8EB"/>
    <w:rsid w:val="65D4C92F"/>
    <w:rsid w:val="6620BBE1"/>
    <w:rsid w:val="664D720E"/>
    <w:rsid w:val="665AEDCF"/>
    <w:rsid w:val="666671C2"/>
    <w:rsid w:val="66BC3EE1"/>
    <w:rsid w:val="66DF7DDD"/>
    <w:rsid w:val="674DC775"/>
    <w:rsid w:val="67677E15"/>
    <w:rsid w:val="67F6BE30"/>
    <w:rsid w:val="685E269B"/>
    <w:rsid w:val="68C96C3B"/>
    <w:rsid w:val="68F70135"/>
    <w:rsid w:val="690C69F1"/>
    <w:rsid w:val="69DAB746"/>
    <w:rsid w:val="6A48AFA8"/>
    <w:rsid w:val="6A4DA7D6"/>
    <w:rsid w:val="6ADEB8F1"/>
    <w:rsid w:val="6B5F5883"/>
    <w:rsid w:val="6C0DD4DF"/>
    <w:rsid w:val="6C147D7B"/>
    <w:rsid w:val="6C96E375"/>
    <w:rsid w:val="6CBC8AE9"/>
    <w:rsid w:val="6CE3C6EF"/>
    <w:rsid w:val="6DC6B08D"/>
    <w:rsid w:val="6DD19595"/>
    <w:rsid w:val="6DDD024E"/>
    <w:rsid w:val="6E3FFD36"/>
    <w:rsid w:val="6E8B053C"/>
    <w:rsid w:val="6EB7A88B"/>
    <w:rsid w:val="6EF0C0A9"/>
    <w:rsid w:val="6F81B266"/>
    <w:rsid w:val="6FBB12BE"/>
    <w:rsid w:val="705549EC"/>
    <w:rsid w:val="7063EA75"/>
    <w:rsid w:val="70AE0C63"/>
    <w:rsid w:val="70BA59A4"/>
    <w:rsid w:val="70BF1469"/>
    <w:rsid w:val="7188D8CF"/>
    <w:rsid w:val="71B38E3F"/>
    <w:rsid w:val="71BE1B59"/>
    <w:rsid w:val="72C862DA"/>
    <w:rsid w:val="730624F9"/>
    <w:rsid w:val="7317F748"/>
    <w:rsid w:val="73865F22"/>
    <w:rsid w:val="73A2AE74"/>
    <w:rsid w:val="73F8878E"/>
    <w:rsid w:val="74681224"/>
    <w:rsid w:val="74F6F830"/>
    <w:rsid w:val="75DCD950"/>
    <w:rsid w:val="75F1DE60"/>
    <w:rsid w:val="760F34A2"/>
    <w:rsid w:val="760F6678"/>
    <w:rsid w:val="76249D5E"/>
    <w:rsid w:val="7626AF47"/>
    <w:rsid w:val="76542A96"/>
    <w:rsid w:val="767084B9"/>
    <w:rsid w:val="7692C891"/>
    <w:rsid w:val="76BACF4B"/>
    <w:rsid w:val="77675917"/>
    <w:rsid w:val="777F3576"/>
    <w:rsid w:val="77830B22"/>
    <w:rsid w:val="77F8B1CB"/>
    <w:rsid w:val="7870414E"/>
    <w:rsid w:val="79261A8B"/>
    <w:rsid w:val="799ADC1B"/>
    <w:rsid w:val="79F40CD6"/>
    <w:rsid w:val="7A1DB656"/>
    <w:rsid w:val="7A623809"/>
    <w:rsid w:val="7A74A1D0"/>
    <w:rsid w:val="7A848462"/>
    <w:rsid w:val="7ACD6EDF"/>
    <w:rsid w:val="7B11D9A3"/>
    <w:rsid w:val="7B5FADEF"/>
    <w:rsid w:val="7B696B7A"/>
    <w:rsid w:val="7BB7626E"/>
    <w:rsid w:val="7BF3F0D0"/>
    <w:rsid w:val="7C0C4EE4"/>
    <w:rsid w:val="7C22015F"/>
    <w:rsid w:val="7C29595F"/>
    <w:rsid w:val="7C3E072B"/>
    <w:rsid w:val="7C400AFC"/>
    <w:rsid w:val="7C5DBB4D"/>
    <w:rsid w:val="7CB6BA32"/>
    <w:rsid w:val="7CCA5D81"/>
    <w:rsid w:val="7EBCC44F"/>
    <w:rsid w:val="7F9EA33D"/>
    <w:rsid w:val="7FA2A56F"/>
    <w:rsid w:val="7FDB8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57A5D42"/>
  <w15:chartTrackingRefBased/>
  <w15:docId w15:val="{6D12A78A-9765-446E-9462-3E48BD59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455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C23D5"/>
  </w:style>
  <w:style w:type="paragraph" w:styleId="Footer">
    <w:name w:val="footer"/>
    <w:basedOn w:val="Normal"/>
    <w:link w:val="FooterCh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23D5"/>
  </w:style>
  <w:style w:type="paragraph" w:styleId="NormalWeb">
    <w:name w:val="Normal (Web)"/>
    <w:basedOn w:val="Normal"/>
    <w:uiPriority w:val="99"/>
    <w:semiHidden/>
    <w:unhideWhenUsed/>
    <w:rsid w:val="00523D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523DD2"/>
    <w:pPr>
      <w:ind w:left="720"/>
      <w:contextualSpacing/>
    </w:pPr>
  </w:style>
  <w:style w:type="paragraph" w:styleId="Title">
    <w:name w:val="Title"/>
    <w:aliases w:val="Merriweather"/>
    <w:basedOn w:val="Normal"/>
    <w:next w:val="Normal"/>
    <w:link w:val="TitleChar"/>
    <w:autoRedefine/>
    <w:uiPriority w:val="10"/>
    <w:qFormat/>
    <w:rsid w:val="00D10A82"/>
    <w:pPr>
      <w:spacing w:after="0" w:line="240" w:lineRule="auto"/>
      <w:contextualSpacing/>
    </w:pPr>
    <w:rPr>
      <w:rFonts w:ascii="Merriweather" w:hAnsi="Merriweather" w:eastAsiaTheme="majorEastAsia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styleId="TitleChar" w:customStyle="1">
    <w:name w:val="Title Char"/>
    <w:aliases w:val="Merriweather Char"/>
    <w:basedOn w:val="DefaultParagraphFont"/>
    <w:link w:val="Title"/>
    <w:uiPriority w:val="10"/>
    <w:rsid w:val="00D10A82"/>
    <w:rPr>
      <w:rFonts w:ascii="Merriweather" w:hAnsi="Merriweather" w:eastAsiaTheme="majorEastAsia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styleId="Hyperlink">
    <w:name w:val="Hyperlink"/>
    <w:basedOn w:val="DefaultParagraphFont"/>
    <w:uiPriority w:val="99"/>
    <w:unhideWhenUsed/>
    <w:rsid w:val="006A0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F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B553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jpg" Id="Ra69ca656e624473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207D1803EDDB4AA395A1248E3419C3" ma:contentTypeVersion="7" ma:contentTypeDescription="Crear nuevo documento." ma:contentTypeScope="" ma:versionID="d6c9fbb6c792b02d1d61217f5565e3d4">
  <xsd:schema xmlns:xsd="http://www.w3.org/2001/XMLSchema" xmlns:xs="http://www.w3.org/2001/XMLSchema" xmlns:p="http://schemas.microsoft.com/office/2006/metadata/properties" xmlns:ns3="7f982ccc-0d22-4e9e-b70a-fbd882bd948f" xmlns:ns4="def98454-de04-44df-b813-4810db70756e" targetNamespace="http://schemas.microsoft.com/office/2006/metadata/properties" ma:root="true" ma:fieldsID="a73e2f54c325efc1d0d15b78516d6afd" ns3:_="" ns4:_="">
    <xsd:import namespace="7f982ccc-0d22-4e9e-b70a-fbd882bd948f"/>
    <xsd:import namespace="def98454-de04-44df-b813-4810db7075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82ccc-0d22-4e9e-b70a-fbd882bd94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98454-de04-44df-b813-4810db707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B747C-1C65-4E80-9C1D-ADE1E65CB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82ccc-0d22-4e9e-b70a-fbd882bd948f"/>
    <ds:schemaRef ds:uri="def98454-de04-44df-b813-4810db707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B035-5F63-4C34-9930-797AD167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94EE7-3849-41C5-97F6-E06CCB319B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Erika Jhaqueline Papamija Hoyos</dc:creator>
  <keywords/>
  <dc:description/>
  <lastModifiedBy>Usuario invitado</lastModifiedBy>
  <revision>132</revision>
  <dcterms:created xsi:type="dcterms:W3CDTF">2021-04-10T00:24:00.0000000Z</dcterms:created>
  <dcterms:modified xsi:type="dcterms:W3CDTF">2021-04-09T23:44:21.9548823Z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0x010100CF207D1803EDDB4AA395A1248E3419C3</vt:lpwstr>
  </property>
</Properties>
</file>